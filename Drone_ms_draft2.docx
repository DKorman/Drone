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AEB763" w14:textId="644ADEC4" w:rsidR="00000D72" w:rsidRPr="002D3E15" w:rsidRDefault="00497E89">
      <w:pPr>
        <w:rPr>
          <w:b/>
          <w:vertAlign w:val="superscript"/>
        </w:rPr>
      </w:pPr>
      <w:r>
        <w:rPr>
          <w:b/>
        </w:rPr>
        <w:t>Small Unmanned Aerial V</w:t>
      </w:r>
      <w:r w:rsidR="002F26D8" w:rsidRPr="00497E89">
        <w:rPr>
          <w:b/>
        </w:rPr>
        <w:t>ehicles (Micro-UAVs</w:t>
      </w:r>
      <w:r>
        <w:rPr>
          <w:b/>
        </w:rPr>
        <w:t xml:space="preserve"> – Drones) in Plant Ecology</w:t>
      </w:r>
      <w:r w:rsidR="002D3E15">
        <w:rPr>
          <w:b/>
          <w:vertAlign w:val="superscript"/>
        </w:rPr>
        <w:t>1</w:t>
      </w:r>
    </w:p>
    <w:p w14:paraId="5C7C69A7" w14:textId="11D64023" w:rsidR="00F65617" w:rsidRDefault="00F65617">
      <w:r>
        <w:t>Author list (order not yet determined):</w:t>
      </w:r>
    </w:p>
    <w:p w14:paraId="2BEE10E6" w14:textId="2750F107" w:rsidR="00F65617" w:rsidRPr="002D3E15" w:rsidRDefault="00F65617">
      <w:pPr>
        <w:rPr>
          <w:vertAlign w:val="superscript"/>
        </w:rPr>
      </w:pPr>
      <w:r>
        <w:t>Pamela G. Thompson</w:t>
      </w:r>
      <w:r w:rsidR="002D3E15">
        <w:rPr>
          <w:vertAlign w:val="superscript"/>
        </w:rPr>
        <w:t>2</w:t>
      </w:r>
    </w:p>
    <w:p w14:paraId="6367496B" w14:textId="673B5BA1" w:rsidR="00F65617" w:rsidRPr="002D3E15" w:rsidRDefault="00F65617">
      <w:pPr>
        <w:rPr>
          <w:vertAlign w:val="superscript"/>
        </w:rPr>
      </w:pPr>
      <w:r>
        <w:t>Ben G. Weinstein</w:t>
      </w:r>
      <w:r w:rsidR="002D3E15">
        <w:rPr>
          <w:vertAlign w:val="superscript"/>
        </w:rPr>
        <w:t>3</w:t>
      </w:r>
    </w:p>
    <w:p w14:paraId="4A2ACC18" w14:textId="6B371144" w:rsidR="00F65617" w:rsidRPr="002D3E15" w:rsidRDefault="00F65617">
      <w:pPr>
        <w:rPr>
          <w:vertAlign w:val="superscript"/>
        </w:rPr>
      </w:pPr>
      <w:r>
        <w:t>Monica Grasty</w:t>
      </w:r>
      <w:r w:rsidR="002D3E15">
        <w:rPr>
          <w:vertAlign w:val="superscript"/>
        </w:rPr>
        <w:t>2</w:t>
      </w:r>
    </w:p>
    <w:p w14:paraId="67B6E735" w14:textId="44DC1A11" w:rsidR="00F65617" w:rsidRPr="002D3E15" w:rsidRDefault="000D2BF9">
      <w:pPr>
        <w:rPr>
          <w:vertAlign w:val="superscript"/>
        </w:rPr>
      </w:pPr>
      <w:r>
        <w:t>Brendan Kohr</w:t>
      </w:r>
      <w:r w:rsidR="00F65617">
        <w:t>n</w:t>
      </w:r>
      <w:r w:rsidR="002D3E15">
        <w:rPr>
          <w:vertAlign w:val="superscript"/>
        </w:rPr>
        <w:t>2</w:t>
      </w:r>
    </w:p>
    <w:p w14:paraId="5B5620D1" w14:textId="68C1BC3C" w:rsidR="00F65617" w:rsidRPr="002D3E15" w:rsidRDefault="00F65617">
      <w:pPr>
        <w:rPr>
          <w:vertAlign w:val="superscript"/>
        </w:rPr>
      </w:pPr>
      <w:r>
        <w:t>Tina Schroyer</w:t>
      </w:r>
      <w:r w:rsidR="002D3E15">
        <w:rPr>
          <w:vertAlign w:val="superscript"/>
        </w:rPr>
        <w:t>2</w:t>
      </w:r>
    </w:p>
    <w:p w14:paraId="3583681E" w14:textId="6B5F3FBB" w:rsidR="00F65617" w:rsidRDefault="00F65617">
      <w:r>
        <w:t>Mitchell B. Cruzan</w:t>
      </w:r>
      <w:r w:rsidR="002D3E15">
        <w:rPr>
          <w:vertAlign w:val="superscript"/>
        </w:rPr>
        <w:t>2</w:t>
      </w:r>
    </w:p>
    <w:p w14:paraId="401CE564" w14:textId="77777777" w:rsidR="002D3E15" w:rsidRDefault="002D3E15"/>
    <w:p w14:paraId="2F98FBEE" w14:textId="4F7DF906" w:rsidR="002D3E15" w:rsidRDefault="002D3E15">
      <w:r>
        <w:rPr>
          <w:vertAlign w:val="superscript"/>
        </w:rPr>
        <w:t>1</w:t>
      </w:r>
      <w:r>
        <w:t>Received ____ Revision accepted _____</w:t>
      </w:r>
    </w:p>
    <w:p w14:paraId="2EC74475" w14:textId="5654916B" w:rsidR="002D3E15" w:rsidRDefault="002D3E15">
      <w:r>
        <w:rPr>
          <w:vertAlign w:val="superscript"/>
        </w:rPr>
        <w:t>2</w:t>
      </w:r>
      <w:r>
        <w:t>Department of Biology, Portland State University, PO Box 751, Portland, Oregon 97207</w:t>
      </w:r>
    </w:p>
    <w:p w14:paraId="15D98F21" w14:textId="1225AE45" w:rsidR="002D3E15" w:rsidRDefault="002D3E15">
      <w:r>
        <w:rPr>
          <w:vertAlign w:val="superscript"/>
        </w:rPr>
        <w:t>3</w:t>
      </w:r>
      <w:r w:rsidR="000D2BF9">
        <w:t>Department of Ecology and Evolution, Stony Brook University, Stony Brook, New York 11794</w:t>
      </w:r>
    </w:p>
    <w:p w14:paraId="4AE0E5BA" w14:textId="65F8B496" w:rsidR="000D2BF9" w:rsidRPr="000D2BF9" w:rsidRDefault="000D2BF9">
      <w:r>
        <w:rPr>
          <w:vertAlign w:val="superscript"/>
        </w:rPr>
        <w:t>4</w:t>
      </w:r>
      <w:r>
        <w:t xml:space="preserve">Author for correspondence. </w:t>
      </w:r>
    </w:p>
    <w:p w14:paraId="6B6DFFDA" w14:textId="77777777" w:rsidR="00F65617" w:rsidRPr="00F65617" w:rsidRDefault="00F65617"/>
    <w:p w14:paraId="44A57287" w14:textId="77777777" w:rsidR="00F10960" w:rsidRDefault="00F10960">
      <w:pPr>
        <w:rPr>
          <w:b/>
        </w:rPr>
      </w:pPr>
      <w:r>
        <w:rPr>
          <w:b/>
        </w:rPr>
        <w:br w:type="page"/>
      </w:r>
    </w:p>
    <w:p w14:paraId="47BE0FAE" w14:textId="6F2A4BA9" w:rsidR="00000D72" w:rsidRDefault="002F26D8">
      <w:r>
        <w:rPr>
          <w:b/>
        </w:rPr>
        <w:lastRenderedPageBreak/>
        <w:t>Abstract</w:t>
      </w:r>
    </w:p>
    <w:p w14:paraId="616C6152" w14:textId="3F19E800" w:rsidR="00000D72" w:rsidRDefault="00EB1AFE">
      <w:r>
        <w:rPr>
          <w:i/>
        </w:rPr>
        <w:t xml:space="preserve">Premise of the Study: </w:t>
      </w:r>
      <w:r>
        <w:t>Low-elevation surveys with small aerial drones (micro-UAVs) may be used to pro</w:t>
      </w:r>
      <w:r w:rsidR="00F10960">
        <w:t xml:space="preserve">vide maps of vegetation </w:t>
      </w:r>
      <w:r>
        <w:t xml:space="preserve">over small- to medium-sized </w:t>
      </w:r>
      <w:r w:rsidR="00F10960">
        <w:t xml:space="preserve">geographic </w:t>
      </w:r>
      <w:r>
        <w:t>regi</w:t>
      </w:r>
      <w:r w:rsidR="00F10960">
        <w:t>ons. We provide an overview of</w:t>
      </w:r>
      <w:r>
        <w:t xml:space="preserve"> </w:t>
      </w:r>
      <w:commentRangeStart w:id="0"/>
      <w:r w:rsidR="00F10960">
        <w:t>regulations</w:t>
      </w:r>
      <w:commentRangeEnd w:id="0"/>
      <w:r w:rsidR="00963265">
        <w:rPr>
          <w:rStyle w:val="CommentReference"/>
        </w:rPr>
        <w:commentReference w:id="0"/>
      </w:r>
      <w:r w:rsidR="00F10960">
        <w:t xml:space="preserve">, methods, and procedures for conducting surveys and </w:t>
      </w:r>
      <w:r>
        <w:t>illustrat</w:t>
      </w:r>
      <w:r w:rsidR="00F10960">
        <w:t xml:space="preserve">e some of the methods </w:t>
      </w:r>
      <w:r>
        <w:t xml:space="preserve">with an example of a vegetation survey of a 16-hectare region of vernal pool habitat. </w:t>
      </w:r>
    </w:p>
    <w:p w14:paraId="26D28DB3" w14:textId="3D3D0A3F" w:rsidR="00EB1AFE" w:rsidRDefault="00EB1AFE">
      <w:r>
        <w:rPr>
          <w:i/>
        </w:rPr>
        <w:t xml:space="preserve">Methods: </w:t>
      </w:r>
      <w:r>
        <w:t xml:space="preserve">Aerial images were obtained </w:t>
      </w:r>
      <w:r w:rsidR="00F54A79">
        <w:t>by flying</w:t>
      </w:r>
      <w:r>
        <w:t xml:space="preserve"> a small drone along transects over the area of interest. Images were corrected for lens distortion and </w:t>
      </w:r>
      <w:r w:rsidR="00F10960">
        <w:t xml:space="preserve">were </w:t>
      </w:r>
      <w:r>
        <w:t xml:space="preserve">used to create a composite image (orthomosaic) and a digital elevation model (DEM). Vegetation classification was conducted by combining spectral and elevation information. </w:t>
      </w:r>
    </w:p>
    <w:p w14:paraId="261F0576" w14:textId="7E25D12C" w:rsidR="00EB1AFE" w:rsidRDefault="00EB1AFE">
      <w:r>
        <w:rPr>
          <w:i/>
        </w:rPr>
        <w:t xml:space="preserve">Results: </w:t>
      </w:r>
      <w:r>
        <w:t xml:space="preserve">We were able to create a vegetation map for the entire region from the images captured. Comparison of our map to points that had been ground-truthed confirmed that our classification methods were generally accurate. </w:t>
      </w:r>
    </w:p>
    <w:p w14:paraId="145771AD" w14:textId="150AD09F" w:rsidR="00EB1AFE" w:rsidRPr="00EB1AFE" w:rsidRDefault="00EB1AFE">
      <w:r>
        <w:rPr>
          <w:i/>
        </w:rPr>
        <w:t xml:space="preserve">Discussion: </w:t>
      </w:r>
      <w:r w:rsidR="00F10960">
        <w:t>The example</w:t>
      </w:r>
      <w:r>
        <w:t xml:space="preserve"> survey demonstrates that </w:t>
      </w:r>
      <w:r w:rsidR="00F10960">
        <w:t xml:space="preserve">small aerial drones </w:t>
      </w:r>
      <w:r w:rsidR="00F54A79">
        <w:t>are capable of</w:t>
      </w:r>
      <w:r w:rsidR="00F10960">
        <w:t xml:space="preserve"> gathering large amounts of information on the distribution of vegetation and individual species with minimal impact to sensitive habitats. </w:t>
      </w:r>
      <w:r w:rsidR="00F54A79">
        <w:t xml:space="preserve">Low elevation aerial surveys have potential for a wide range of applications in plant ecology. </w:t>
      </w:r>
    </w:p>
    <w:p w14:paraId="3298E8E4" w14:textId="03ACF41A" w:rsidR="005A4C9A" w:rsidRPr="005A4C9A" w:rsidRDefault="005A4C9A">
      <w:r>
        <w:t xml:space="preserve">Keywords: aerial survey, drone, landscape ecology, micro-UAV, UAS, vegetation mapping. </w:t>
      </w:r>
    </w:p>
    <w:p w14:paraId="2818511A" w14:textId="77777777" w:rsidR="005A4C9A" w:rsidRDefault="005A4C9A">
      <w:pPr>
        <w:rPr>
          <w:b/>
        </w:rPr>
      </w:pPr>
      <w:r>
        <w:rPr>
          <w:b/>
        </w:rPr>
        <w:br w:type="page"/>
      </w:r>
    </w:p>
    <w:p w14:paraId="15DE8233" w14:textId="2F2B3837" w:rsidR="00000D72" w:rsidRDefault="002F26D8">
      <w:r>
        <w:rPr>
          <w:b/>
        </w:rPr>
        <w:lastRenderedPageBreak/>
        <w:t>Introduction</w:t>
      </w:r>
    </w:p>
    <w:p w14:paraId="1435983A" w14:textId="17463C77" w:rsidR="00000D72" w:rsidRDefault="002F26D8">
      <w:r>
        <w:t>Quantifying the distribution and abundance of plants is of fundamental importance in plant ecology. Our ability to estimate plant distributions over large areas (i.e. several hectares) using traditional approaches (transect or quadrat methods) is generally limited because of the time and expense required. Intensive plant surveys may also result in unacceptable levels of disturbance to sensitive ecosystems due to soil compaction, disruption of soil organic layers, trampling, and vegetation damage. While remote sensing via satellites provides information on landforms and the general distribut</w:t>
      </w:r>
      <w:r w:rsidR="00522980">
        <w:t xml:space="preserve">ion of vegetation types, it is </w:t>
      </w:r>
      <w:r>
        <w:t xml:space="preserve">unlikely to provide adequate spatial or temporal resolution for determining the distributions of individual species. </w:t>
      </w:r>
      <w:r w:rsidR="00522980">
        <w:t xml:space="preserve">Moreover, available of satellite images may not represent optimal phenological stages for the identification of different </w:t>
      </w:r>
      <w:r w:rsidR="00480653">
        <w:t xml:space="preserve">species and </w:t>
      </w:r>
      <w:r w:rsidR="00522980">
        <w:t xml:space="preserve">vegetation types. </w:t>
      </w:r>
      <w:r>
        <w:t>Manned aircraft survey</w:t>
      </w:r>
      <w:r w:rsidR="00522980">
        <w:t xml:space="preserve">s </w:t>
      </w:r>
      <w:r>
        <w:t>can have increased resolution, but are prohibitively expensive for most investigations. Utilization of micro-UAVs (Unmanned Aerial Vehicles</w:t>
      </w:r>
      <w:r w:rsidR="00D415E1">
        <w:t>;</w:t>
      </w:r>
      <w:r>
        <w:t xml:space="preserve"> </w:t>
      </w:r>
      <w:r w:rsidR="005A4C9A">
        <w:t xml:space="preserve">UAS – Unmanned Aerial Systems; </w:t>
      </w:r>
      <w:r>
        <w:t>small aerial drones) may provide adequate levels of image detail to estimate the distribution of individual plant species or v</w:t>
      </w:r>
      <w:r w:rsidR="00D415E1">
        <w:t>egetation types over several hectares</w:t>
      </w:r>
      <w:r>
        <w:t xml:space="preserve"> at a relatively low cost. Our goal in this protocol note is to describe the advantages and limitations of aerial drone surveys in estimating plant distributions at fine </w:t>
      </w:r>
      <w:commentRangeStart w:id="1"/>
      <w:r>
        <w:t>spatial</w:t>
      </w:r>
      <w:commentRangeEnd w:id="1"/>
      <w:r w:rsidR="00963265">
        <w:rPr>
          <w:rStyle w:val="CommentReference"/>
        </w:rPr>
        <w:commentReference w:id="1"/>
      </w:r>
      <w:r w:rsidR="00522980">
        <w:t xml:space="preserve"> and temporal scales. </w:t>
      </w:r>
      <w:r>
        <w:t xml:space="preserve">We </w:t>
      </w:r>
      <w:r w:rsidR="00522980">
        <w:t>describe a number of factors researchers should consider for planning aerial drone surveys. An example is provided to illustrate</w:t>
      </w:r>
      <w:r>
        <w:t xml:space="preserve"> the app</w:t>
      </w:r>
      <w:r w:rsidR="00522980">
        <w:t>lication of micro-UAV surveys for the estimation of</w:t>
      </w:r>
      <w:r>
        <w:t xml:space="preserve"> the distribution and abundance</w:t>
      </w:r>
      <w:r w:rsidR="00522980">
        <w:t>s</w:t>
      </w:r>
      <w:r>
        <w:t xml:space="preserve"> of vegetation types and plant species across a </w:t>
      </w:r>
      <w:r w:rsidR="00D443D8">
        <w:t>sixteen</w:t>
      </w:r>
      <w:r>
        <w:t xml:space="preserve">-hectare area of vernal pool habitat in Southern Oregon, USA. </w:t>
      </w:r>
    </w:p>
    <w:p w14:paraId="671D974D" w14:textId="46435308" w:rsidR="00000D72" w:rsidRDefault="00F0170D">
      <w:r>
        <w:rPr>
          <w:b/>
        </w:rPr>
        <w:t xml:space="preserve">General </w:t>
      </w:r>
      <w:r w:rsidR="002F26D8">
        <w:rPr>
          <w:b/>
        </w:rPr>
        <w:t>Considerations</w:t>
      </w:r>
      <w:r w:rsidR="00866C42">
        <w:rPr>
          <w:b/>
        </w:rPr>
        <w:t xml:space="preserve"> f</w:t>
      </w:r>
      <w:r>
        <w:rPr>
          <w:b/>
        </w:rPr>
        <w:t>or Data Collection with UAVs</w:t>
      </w:r>
    </w:p>
    <w:p w14:paraId="01AF1C32" w14:textId="63BA0314" w:rsidR="00652D6B" w:rsidRDefault="00782542">
      <w:r>
        <w:t>The prospect of using drones for vegetation sampling is exciting because of the large amount of information that can be collected with minimal effort. On the other hand, there are many limitations to this approach that should be considered b</w:t>
      </w:r>
      <w:r w:rsidR="002F26D8">
        <w:t>efore investing in the equipment necessa</w:t>
      </w:r>
      <w:r w:rsidR="00D62E62">
        <w:t>ry to conduct micro-UAV surveys</w:t>
      </w:r>
      <w:ins w:id="2" w:author="Ben" w:date="2016-02-25T11:21:00Z">
        <w:r w:rsidR="00963265">
          <w:t xml:space="preserve">. </w:t>
        </w:r>
      </w:ins>
      <w:del w:id="3" w:author="Ben" w:date="2016-02-25T11:21:00Z">
        <w:r w:rsidR="00D62E62" w:rsidDel="00963265">
          <w:delText>;</w:delText>
        </w:r>
      </w:del>
      <w:ins w:id="4" w:author="Ben" w:date="2016-02-25T11:21:00Z">
        <w:r w:rsidR="00963265">
          <w:t>R</w:t>
        </w:r>
      </w:ins>
      <w:del w:id="5" w:author="Ben" w:date="2016-02-25T11:21:00Z">
        <w:r w:rsidR="00D62E62" w:rsidDel="00963265">
          <w:delText xml:space="preserve"> </w:delText>
        </w:r>
        <w:r w:rsidR="002F26D8" w:rsidDel="00963265">
          <w:delText>r</w:delText>
        </w:r>
      </w:del>
      <w:r w:rsidR="002F26D8">
        <w:t xml:space="preserve">esearchers should </w:t>
      </w:r>
      <w:ins w:id="6" w:author="Ben" w:date="2016-02-25T11:21:00Z">
        <w:r w:rsidR="00963265">
          <w:t xml:space="preserve">begin by </w:t>
        </w:r>
      </w:ins>
      <w:r w:rsidR="00D62E62">
        <w:t xml:space="preserve">carefully </w:t>
      </w:r>
      <w:r w:rsidR="002F26D8">
        <w:t>consider</w:t>
      </w:r>
      <w:ins w:id="7" w:author="Ben" w:date="2016-02-25T11:21:00Z">
        <w:r w:rsidR="00963265">
          <w:t>ing</w:t>
        </w:r>
      </w:ins>
      <w:r w:rsidR="002F26D8">
        <w:t xml:space="preserve"> whether their goals are a good match for the acquisition of data from aerial images obtained from </w:t>
      </w:r>
      <w:commentRangeStart w:id="8"/>
      <w:r w:rsidR="002F26D8">
        <w:t>micro-UAVs</w:t>
      </w:r>
      <w:commentRangeEnd w:id="8"/>
      <w:r w:rsidR="00963265">
        <w:rPr>
          <w:rStyle w:val="CommentReference"/>
        </w:rPr>
        <w:commentReference w:id="8"/>
      </w:r>
      <w:r w:rsidR="002F26D8">
        <w:t>. Suitable ap</w:t>
      </w:r>
      <w:r w:rsidR="001173EF">
        <w:t>plications include</w:t>
      </w:r>
      <w:r w:rsidR="002F26D8">
        <w:t xml:space="preserve"> surveys of the distribution and abundance of individu</w:t>
      </w:r>
      <w:r w:rsidR="00522980">
        <w:t>al species or vegetation types</w:t>
      </w:r>
      <w:r w:rsidR="007523FC">
        <w:t>, and aerial sampling</w:t>
      </w:r>
      <w:r w:rsidR="002F26D8">
        <w:t xml:space="preserve"> of sensitive habitats or terrain that is difficult to access. Conducting aerial surveys using small drones greatly expand</w:t>
      </w:r>
      <w:r w:rsidR="001173EF">
        <w:t>s</w:t>
      </w:r>
      <w:r w:rsidR="002F26D8">
        <w:t xml:space="preserve"> the size of the area that can be </w:t>
      </w:r>
      <w:r w:rsidR="007523FC">
        <w:t>assessed</w:t>
      </w:r>
      <w:r w:rsidR="002F26D8">
        <w:t xml:space="preserve"> with minimal disruption of sensitive plants and vegetation. </w:t>
      </w:r>
      <w:r w:rsidR="007474EA">
        <w:t xml:space="preserve">By obtaining a high density of images </w:t>
      </w:r>
      <w:r w:rsidR="00D62E62">
        <w:t xml:space="preserve">researchers can </w:t>
      </w:r>
      <w:r w:rsidR="007474EA">
        <w:t xml:space="preserve">construct composite </w:t>
      </w:r>
      <w:r w:rsidR="00EB36EF">
        <w:t xml:space="preserve">images </w:t>
      </w:r>
      <w:r w:rsidR="007474EA">
        <w:t xml:space="preserve">(orthomosaic) and digital elevation models (DEMs) of the vegetation and landforms over a geographic area of interest. </w:t>
      </w:r>
      <w:r>
        <w:t xml:space="preserve">In the following sections we discuss some general </w:t>
      </w:r>
      <w:r w:rsidR="004570E9">
        <w:t xml:space="preserve">advantages and limitations of using small drones in ecological research. </w:t>
      </w:r>
    </w:p>
    <w:p w14:paraId="71D6F7D6" w14:textId="19146323" w:rsidR="00B55ED6" w:rsidRDefault="00B55ED6" w:rsidP="00B55ED6">
      <w:commentRangeStart w:id="9"/>
      <w:r>
        <w:rPr>
          <w:i/>
        </w:rPr>
        <w:t xml:space="preserve">What are the legal limitations for conducting research using UAVs? </w:t>
      </w:r>
      <w:r>
        <w:t>Before engaging in any research activities using UAVs</w:t>
      </w:r>
      <w:r w:rsidR="00781EA6">
        <w:t xml:space="preserve"> you should check with</w:t>
      </w:r>
      <w:r>
        <w:t xml:space="preserve"> local and feder</w:t>
      </w:r>
      <w:r w:rsidR="00781EA6">
        <w:t>al regulations</w:t>
      </w:r>
      <w:r>
        <w:t xml:space="preserve">. Currently, the Federal Aviation Administration (FAA) of the United States </w:t>
      </w:r>
      <w:r w:rsidR="0026168B">
        <w:t xml:space="preserve">(USA) </w:t>
      </w:r>
      <w:r>
        <w:t xml:space="preserve">considers research </w:t>
      </w:r>
      <w:r w:rsidR="0026168B">
        <w:t xml:space="preserve">activities </w:t>
      </w:r>
      <w:r>
        <w:t>to fall under the same set of rules as commer</w:t>
      </w:r>
      <w:r w:rsidR="0026168B">
        <w:t xml:space="preserve">cial use of drones. Researchers (or their associated institutions) </w:t>
      </w:r>
      <w:r w:rsidR="00781EA6">
        <w:t xml:space="preserve">in the USA are </w:t>
      </w:r>
      <w:r w:rsidR="0026168B">
        <w:t xml:space="preserve">required to obtain </w:t>
      </w:r>
      <w:r w:rsidR="005C0C43">
        <w:t xml:space="preserve">a </w:t>
      </w:r>
      <w:r w:rsidR="0026168B">
        <w:t>waiver under an existing Cer</w:t>
      </w:r>
      <w:r w:rsidR="005C0C43">
        <w:t>tificate of Authorization (COA)</w:t>
      </w:r>
      <w:r w:rsidR="0026168B">
        <w:t>. Waivers generall</w:t>
      </w:r>
      <w:r w:rsidR="005C0C43">
        <w:t>y apply the same rules as those governing recreational use of drones (i.e. guidelines for hobbyists flying remote-control model aircraft weighing more than 0.25 kg). These include:</w:t>
      </w:r>
      <w:commentRangeEnd w:id="9"/>
      <w:r w:rsidR="00963265">
        <w:rPr>
          <w:rStyle w:val="CommentReference"/>
        </w:rPr>
        <w:commentReference w:id="9"/>
      </w:r>
    </w:p>
    <w:p w14:paraId="60255D61" w14:textId="6F2857BE" w:rsidR="005C0C43" w:rsidRDefault="007523FC" w:rsidP="005C0C43">
      <w:pPr>
        <w:pStyle w:val="ListParagraph"/>
        <w:numPr>
          <w:ilvl w:val="0"/>
          <w:numId w:val="7"/>
        </w:numPr>
      </w:pPr>
      <w:r>
        <w:lastRenderedPageBreak/>
        <w:t>Maximum elevation is 120 m above the local terrain</w:t>
      </w:r>
      <w:r w:rsidR="005C0C43">
        <w:t>.</w:t>
      </w:r>
    </w:p>
    <w:p w14:paraId="189DC238" w14:textId="7A633F5E" w:rsidR="005C0C43" w:rsidRDefault="005C0C43" w:rsidP="005C0C43">
      <w:pPr>
        <w:pStyle w:val="ListParagraph"/>
        <w:numPr>
          <w:ilvl w:val="0"/>
          <w:numId w:val="7"/>
        </w:numPr>
      </w:pPr>
      <w:r>
        <w:t>The aircraft must remain w</w:t>
      </w:r>
      <w:r w:rsidR="007523FC">
        <w:t>ithin the</w:t>
      </w:r>
      <w:r w:rsidR="00781EA6">
        <w:t xml:space="preserve"> un-aided visual line-of-</w:t>
      </w:r>
      <w:r>
        <w:t xml:space="preserve">site </w:t>
      </w:r>
      <w:r w:rsidR="007523FC">
        <w:t xml:space="preserve">of the pilot </w:t>
      </w:r>
      <w:r>
        <w:t xml:space="preserve">at all times. </w:t>
      </w:r>
    </w:p>
    <w:p w14:paraId="59F49D82" w14:textId="585B6F8F" w:rsidR="005C0C43" w:rsidRDefault="007523FC" w:rsidP="005C0C43">
      <w:pPr>
        <w:pStyle w:val="ListParagraph"/>
        <w:numPr>
          <w:ilvl w:val="0"/>
          <w:numId w:val="7"/>
        </w:numPr>
      </w:pPr>
      <w:r>
        <w:t>UAVs are required to remain</w:t>
      </w:r>
      <w:r w:rsidR="005C0C43">
        <w:t xml:space="preserve"> clear of manned aircraft</w:t>
      </w:r>
      <w:r>
        <w:t xml:space="preserve"> and are not allowed to</w:t>
      </w:r>
      <w:r w:rsidR="00781EA6">
        <w:t xml:space="preserve"> fly within 8 km of any airport</w:t>
      </w:r>
      <w:r w:rsidR="005C0C43">
        <w:t>.</w:t>
      </w:r>
    </w:p>
    <w:p w14:paraId="2581440E" w14:textId="6C61FFD3" w:rsidR="005C0C43" w:rsidRDefault="007523FC" w:rsidP="005C0C43">
      <w:pPr>
        <w:pStyle w:val="ListParagraph"/>
        <w:numPr>
          <w:ilvl w:val="0"/>
          <w:numId w:val="7"/>
        </w:numPr>
      </w:pPr>
      <w:r>
        <w:t>Flights are not allowed in close vicinity to</w:t>
      </w:r>
      <w:r w:rsidR="00781EA6">
        <w:t xml:space="preserve"> people. </w:t>
      </w:r>
    </w:p>
    <w:p w14:paraId="5B43E3B2" w14:textId="7E827B98" w:rsidR="00781EA6" w:rsidRDefault="007523FC" w:rsidP="005C0C43">
      <w:pPr>
        <w:pStyle w:val="ListParagraph"/>
        <w:numPr>
          <w:ilvl w:val="0"/>
          <w:numId w:val="7"/>
        </w:numPr>
      </w:pPr>
      <w:r>
        <w:t>UAVs must weigh less</w:t>
      </w:r>
      <w:r w:rsidR="00781EA6">
        <w:t xml:space="preserve"> than 25 kg.</w:t>
      </w:r>
    </w:p>
    <w:p w14:paraId="6A2CAB62" w14:textId="78D990CB" w:rsidR="00781EA6" w:rsidRDefault="00781EA6" w:rsidP="005C0C43">
      <w:pPr>
        <w:pStyle w:val="ListParagraph"/>
        <w:numPr>
          <w:ilvl w:val="0"/>
          <w:numId w:val="7"/>
        </w:numPr>
      </w:pPr>
      <w:r>
        <w:t>Drones weighing more than 0.25 kg must be registered with the FAA.</w:t>
      </w:r>
    </w:p>
    <w:p w14:paraId="55B73E1E" w14:textId="4A231F47" w:rsidR="00B55ED6" w:rsidRDefault="00781EA6">
      <w:r>
        <w:t>In addition to th</w:t>
      </w:r>
      <w:r w:rsidR="007523FC">
        <w:t>e above rules</w:t>
      </w:r>
      <w:r>
        <w:t xml:space="preserve">, waivers under the FAA generally require that a licensed aircraft pilot be present if the drone is being used for research activities. </w:t>
      </w:r>
      <w:r w:rsidR="00BB3877">
        <w:t xml:space="preserve">Drones should only be flown away from buildings and large concentrations of people. </w:t>
      </w:r>
      <w:r>
        <w:t>Researchers should also be careful to obtain permission from land owners and managers</w:t>
      </w:r>
      <w:r w:rsidR="00AB66D1">
        <w:t xml:space="preserve"> before engaging in data collection activities</w:t>
      </w:r>
      <w:r>
        <w:t xml:space="preserve">. </w:t>
      </w:r>
      <w:r w:rsidR="007523FC">
        <w:t xml:space="preserve">Any use of drones for monetary compensation is considered commercial </w:t>
      </w:r>
      <w:r w:rsidR="00827A61">
        <w:t>use</w:t>
      </w:r>
      <w:r w:rsidR="00BB3877">
        <w:t xml:space="preserve"> and is strictly regulated by the FAA</w:t>
      </w:r>
      <w:r w:rsidR="00827A61">
        <w:t>. R</w:t>
      </w:r>
      <w:r w:rsidR="007523FC">
        <w:t>esearchers may use images that have been obtaine</w:t>
      </w:r>
      <w:r w:rsidR="00827A61">
        <w:t>d during recreational use of drones if they are offered free of charge</w:t>
      </w:r>
      <w:r w:rsidR="007523FC">
        <w:t xml:space="preserve">. </w:t>
      </w:r>
      <w:r>
        <w:t xml:space="preserve">These regulations are being updated so researchers should check with local and federal agencies before engaging in research activities with UAVs.  </w:t>
      </w:r>
    </w:p>
    <w:p w14:paraId="4E15ABE4" w14:textId="3923F4B8" w:rsidR="00B72452" w:rsidRDefault="002F26D8">
      <w:r>
        <w:rPr>
          <w:i/>
        </w:rPr>
        <w:t xml:space="preserve">What type of equipment will I need? </w:t>
      </w:r>
      <w:r>
        <w:t xml:space="preserve">The diversity of small drones available for recreational use has increased dramatically </w:t>
      </w:r>
      <w:r w:rsidR="00D21426">
        <w:t>since 2010</w:t>
      </w:r>
      <w:r>
        <w:t xml:space="preserve">, and many of these are suitable for research. Of these, hovering UAVs with four (quadcopters), six (hexcopter), or eight (octocopter) propellers are the easiest to fly and have a number of features that are advantageous for conducting aerial surveys. </w:t>
      </w:r>
      <w:r w:rsidR="00D21426">
        <w:t xml:space="preserve">These aircraft are extremely stable in flight and more expensive models have GPS tracking systems that allow them to maintain position at a specific location and altitude. </w:t>
      </w:r>
      <w:r w:rsidR="0034100C">
        <w:t>The drone’s flight time on a single charge will set an upper limit to the area that can be sampled</w:t>
      </w:r>
      <w:r w:rsidR="00B72452">
        <w:t xml:space="preserve">. Quadcopters tend to be the most efficient and currently can fly for more than 20 minutes on a single </w:t>
      </w:r>
      <w:r w:rsidR="00827A61">
        <w:t>battery</w:t>
      </w:r>
      <w:r w:rsidR="00B72452">
        <w:t xml:space="preserve">. </w:t>
      </w:r>
    </w:p>
    <w:p w14:paraId="086D851F" w14:textId="75DCC44A" w:rsidR="002F26D8" w:rsidRDefault="002F26D8">
      <w:r>
        <w:t>At a minimum, you will need a drone that is capable of carrying a small camera that can be programed to take photographs every few se</w:t>
      </w:r>
      <w:r w:rsidR="00D415E1">
        <w:t>conds. More sophisticated UAVs</w:t>
      </w:r>
      <w:r>
        <w:t xml:space="preserve"> </w:t>
      </w:r>
      <w:r w:rsidR="00D21426">
        <w:t xml:space="preserve">have cameras mounted on </w:t>
      </w:r>
      <w:r w:rsidR="002E543E">
        <w:t>gimbal</w:t>
      </w:r>
      <w:r w:rsidR="00D21426">
        <w:t xml:space="preserve"> systems that stabilize the camera as the craft pitches during flight</w:t>
      </w:r>
      <w:r w:rsidR="00AF4D13">
        <w:t>. More expensive UAVs also provide video feeds from the onboard-camera to the pilot along with information on altitude, flight speed, and distance from the point of origin</w:t>
      </w:r>
      <w:r w:rsidR="0034100C">
        <w:t xml:space="preserve"> (home)</w:t>
      </w:r>
      <w:r w:rsidR="00AF4D13">
        <w:t xml:space="preserve"> for the current flight. </w:t>
      </w:r>
      <w:r w:rsidR="004600B5">
        <w:t>Other features that can be useful include automatic homing when the battery charge falls too low</w:t>
      </w:r>
      <w:r w:rsidR="00827A61">
        <w:t>,</w:t>
      </w:r>
      <w:r w:rsidR="004600B5">
        <w:t xml:space="preserve"> and when the signal from the controller is lost. </w:t>
      </w:r>
      <w:r w:rsidR="0034100C">
        <w:t xml:space="preserve">In some models the home location can either be set as a fixed point or it can move with the location of the controller. </w:t>
      </w:r>
      <w:r w:rsidR="004600B5">
        <w:t xml:space="preserve">Some manufacturers </w:t>
      </w:r>
      <w:r w:rsidR="002E543E">
        <w:t xml:space="preserve">implement additional safety features such as “no-fly” zones within 8 km of airports and federal buildings. </w:t>
      </w:r>
    </w:p>
    <w:p w14:paraId="7EFF062B" w14:textId="46CD6FCA" w:rsidR="002E543E" w:rsidRDefault="002E543E">
      <w:r>
        <w:t>The second major consideration for equipment is the camera.</w:t>
      </w:r>
      <w:r w:rsidR="0034100C">
        <w:t xml:space="preserve"> Many ready-to-fly </w:t>
      </w:r>
      <w:r>
        <w:t xml:space="preserve">drones have </w:t>
      </w:r>
      <w:r w:rsidR="00B72452">
        <w:t xml:space="preserve">integrated </w:t>
      </w:r>
      <w:r>
        <w:t xml:space="preserve">high-resolution cameras that are perfectly suitable for research. These systems have the advantage of constant video feeds to the pilot and </w:t>
      </w:r>
      <w:r w:rsidR="0034100C">
        <w:t xml:space="preserve">provide </w:t>
      </w:r>
      <w:r>
        <w:t xml:space="preserve">manual control of the camera </w:t>
      </w:r>
      <w:r w:rsidR="0034100C">
        <w:t xml:space="preserve">position and image capture during flight. Cameras need to be as light as possible as drones have a limited payload capacity and additional weight will reduce flight time. </w:t>
      </w:r>
      <w:r w:rsidR="00B72452">
        <w:t>A wide-angle lens provides coverage of a large area at a moderate elevation. The images captured from wide-angle lenses can be corrected for distortion with standard software applications</w:t>
      </w:r>
      <w:r w:rsidR="007D37FA">
        <w:t xml:space="preserve"> and are suitable for construction of orthomosaic</w:t>
      </w:r>
      <w:r w:rsidR="00EB36EF">
        <w:t>s</w:t>
      </w:r>
      <w:r w:rsidR="007D37FA">
        <w:t xml:space="preserve"> and DEMs</w:t>
      </w:r>
      <w:r w:rsidR="00B72452">
        <w:t xml:space="preserve"> (see below). </w:t>
      </w:r>
      <w:r w:rsidR="00976F69">
        <w:lastRenderedPageBreak/>
        <w:t>Some cameras can easily be customized to remove internal filters to allow detection o</w:t>
      </w:r>
      <w:r w:rsidR="007D37FA">
        <w:t>f a broader spectral range, which</w:t>
      </w:r>
      <w:r w:rsidR="00976F69">
        <w:t xml:space="preserve"> is particularly important for some types of vegetation classification methods that utilize ratios of reflectance in the visual and UV ranges (e.g., NDVI, see below). </w:t>
      </w:r>
      <w:r w:rsidR="00B72452">
        <w:t xml:space="preserve">Cameras capable of capturing images in a number </w:t>
      </w:r>
      <w:r w:rsidR="00703271">
        <w:t>of different formats (e.g., JPEG and raw formats such as TIFF) as well as video capture are the most suitable for research applications.</w:t>
      </w:r>
      <w:r w:rsidR="003D3B40">
        <w:t xml:space="preserve"> For construction of orthomosaic images it is imperative that the camera is capable of storing metadata with each image including GPS coordinates and flight elevation above the home (controller) location. </w:t>
      </w:r>
      <w:r w:rsidR="00703271">
        <w:t xml:space="preserve"> Considerations of </w:t>
      </w:r>
      <w:r w:rsidR="007D37FA">
        <w:t>i</w:t>
      </w:r>
      <w:r w:rsidR="00703271">
        <w:t xml:space="preserve">mage resolution along with elevation and limitations on flight duration are discussed below. </w:t>
      </w:r>
    </w:p>
    <w:p w14:paraId="61C8216D" w14:textId="18D044D7" w:rsidR="00B55ED6" w:rsidRPr="0023340D" w:rsidRDefault="0023340D">
      <w:r>
        <w:rPr>
          <w:i/>
        </w:rPr>
        <w:t xml:space="preserve">What is an appropriate geographic scale for micro-UAV aerial surveys? </w:t>
      </w:r>
      <w:r>
        <w:t xml:space="preserve">The </w:t>
      </w:r>
      <w:r w:rsidR="00976F69">
        <w:t>most important</w:t>
      </w:r>
      <w:r w:rsidR="00B55ED6">
        <w:t xml:space="preserve"> </w:t>
      </w:r>
      <w:r>
        <w:t>factor to consider is whether the geographic scale of your study is suitable for micro</w:t>
      </w:r>
      <w:r w:rsidR="00B55ED6">
        <w:t>-UAV surveys. The majority of</w:t>
      </w:r>
      <w:r>
        <w:t xml:space="preserve"> smal</w:t>
      </w:r>
      <w:r w:rsidR="00B55ED6">
        <w:t xml:space="preserve">l aerial drones </w:t>
      </w:r>
      <w:r>
        <w:t xml:space="preserve">generally </w:t>
      </w:r>
      <w:r w:rsidR="00B55ED6">
        <w:t xml:space="preserve">are </w:t>
      </w:r>
      <w:r w:rsidR="00A710D6">
        <w:t xml:space="preserve">currently </w:t>
      </w:r>
      <w:r>
        <w:t>limited to a fli</w:t>
      </w:r>
      <w:r w:rsidR="00B55ED6">
        <w:t xml:space="preserve">ght time of 15 to </w:t>
      </w:r>
      <w:r w:rsidR="00976F69">
        <w:t>20 minutes for each</w:t>
      </w:r>
      <w:r>
        <w:t xml:space="preserve"> battery. Depending on the flight elevation and density of photographs, several batteries may be required to perform surveys. Furthermore, </w:t>
      </w:r>
      <w:r w:rsidR="00976F69">
        <w:t>depending on local and federal regulations the, flight distance from the pilot is limited because the vehicle must be maintained within line-of-sight at all times</w:t>
      </w:r>
      <w:r>
        <w:t xml:space="preserve">. Based on </w:t>
      </w:r>
      <w:r w:rsidR="00145C0A">
        <w:t>the experiences of the authors,</w:t>
      </w:r>
      <w:r>
        <w:t xml:space="preserve"> flight distances will generally be limited to less than 200 m from the pilot. This distance co</w:t>
      </w:r>
      <w:r w:rsidR="00145C0A">
        <w:t>uld be extended if the pilot could</w:t>
      </w:r>
      <w:r>
        <w:t xml:space="preserve"> move in the direction of the flight path, but this will generally not be advisable on foot as walking in rough terrain while trying to track the drone would be difficult and dangerous. Depending on the number, spacing, and elevation of photographs (see below), and under current regulations in the United States, the feasible limits to ecological surveys using micro-UAVs is probably less than </w:t>
      </w:r>
      <w:r w:rsidR="00D443D8">
        <w:t>forty</w:t>
      </w:r>
      <w:r>
        <w:t xml:space="preserve"> hectares at the upper limit, and more reasonably would be within </w:t>
      </w:r>
      <w:r w:rsidR="00D443D8">
        <w:t>five to twenty</w:t>
      </w:r>
      <w:r>
        <w:t xml:space="preserve"> hectares. Surveys of larger areas are feasible with the use of mini-UAVs, which are commonly used in agricultural applications. These vehicles are considerably more expensive than micro-UAVs and require special waivers from federal agencies. In this protocol note we focus on applications of small drones, but many of the principles we discuss can be extended for the use of larger vehicles. </w:t>
      </w:r>
    </w:p>
    <w:p w14:paraId="472DAC78" w14:textId="733538BB" w:rsidR="0023340D" w:rsidRDefault="0023340D">
      <w:r>
        <w:rPr>
          <w:i/>
        </w:rPr>
        <w:t>How can I identify organisms and o</w:t>
      </w:r>
      <w:r w:rsidR="00740A3F">
        <w:rPr>
          <w:i/>
        </w:rPr>
        <w:t>bjects fr</w:t>
      </w:r>
      <w:r>
        <w:rPr>
          <w:i/>
        </w:rPr>
        <w:t>om aerial i</w:t>
      </w:r>
      <w:r w:rsidR="00740A3F">
        <w:rPr>
          <w:i/>
        </w:rPr>
        <w:t>mages</w:t>
      </w:r>
      <w:r>
        <w:rPr>
          <w:i/>
        </w:rPr>
        <w:t>?</w:t>
      </w:r>
      <w:r w:rsidR="00740A3F">
        <w:rPr>
          <w:i/>
        </w:rPr>
        <w:t xml:space="preserve"> </w:t>
      </w:r>
      <w:r w:rsidR="001C1FF5">
        <w:t xml:space="preserve">There is a large </w:t>
      </w:r>
      <w:r w:rsidR="00A27BB3">
        <w:t xml:space="preserve">amount of </w:t>
      </w:r>
      <w:r w:rsidR="001C1FF5">
        <w:t xml:space="preserve">literature </w:t>
      </w:r>
      <w:r w:rsidR="00A27BB3">
        <w:t xml:space="preserve">discussing the analysis of remote imaging data from satellites and maned aircraft (). The typical goal of these applications is vegetation and landform classification over relatively large geographic areas.  </w:t>
      </w:r>
      <w:r w:rsidR="002F26D8">
        <w:t>The ability to discriminate among plant species and habitats may depend on the phenological stage of plants. Plant species with disti</w:t>
      </w:r>
      <w:r w:rsidR="00813C18">
        <w:t xml:space="preserve">nctive spectral values </w:t>
      </w:r>
      <w:r w:rsidR="002F26D8">
        <w:t xml:space="preserve">for their flowers or fruiting structures may be easily distinguished at particular times of the year. </w:t>
      </w:r>
      <w:commentRangeStart w:id="10"/>
      <w:r w:rsidR="002F26D8">
        <w:t xml:space="preserve">Phenologies </w:t>
      </w:r>
      <w:commentRangeEnd w:id="10"/>
      <w:r w:rsidR="00963265">
        <w:rPr>
          <w:rStyle w:val="CommentReference"/>
        </w:rPr>
        <w:commentReference w:id="10"/>
      </w:r>
      <w:r w:rsidR="002F26D8">
        <w:t xml:space="preserve">may vary considerably because of variation </w:t>
      </w:r>
      <w:r w:rsidR="00522980">
        <w:t xml:space="preserve">in microenvironments, so it is </w:t>
      </w:r>
      <w:r w:rsidR="002F26D8">
        <w:t xml:space="preserve">advisable to conduct a sequence of surveys over the same area at different times to capture more accurate estimates of plant distributions. Incorporating spectra outside the visible range may require using specialized photographic equipment, but may also be achieved by simple modifications of standard cameras </w:t>
      </w:r>
      <w:r w:rsidR="00813C18">
        <w:t>as described above</w:t>
      </w:r>
      <w:r w:rsidR="002F26D8">
        <w:t xml:space="preserve">. Testing spectral profiles of the vegetation and plant species of interest with hand-held cameras is advisable prior to investing in micro-UAV </w:t>
      </w:r>
      <w:bookmarkStart w:id="11" w:name="_GoBack"/>
      <w:bookmarkEnd w:id="11"/>
      <w:r w:rsidR="002F26D8">
        <w:t>technologies.</w:t>
      </w:r>
      <w:r w:rsidR="009558CD">
        <w:t xml:space="preserve"> Species identification that requires morphological measurement or non-spectral characters such as leaf shape or growth form may be less suited to aerial surveys. </w:t>
      </w:r>
    </w:p>
    <w:p w14:paraId="7ADBFAB1" w14:textId="1E242240" w:rsidR="00C336F6" w:rsidRDefault="0023340D">
      <w:r w:rsidRPr="0023340D">
        <w:rPr>
          <w:i/>
        </w:rPr>
        <w:t xml:space="preserve">What are the best strategies for </w:t>
      </w:r>
      <w:r w:rsidR="00923480">
        <w:rPr>
          <w:i/>
        </w:rPr>
        <w:t xml:space="preserve">image </w:t>
      </w:r>
      <w:r w:rsidR="00923480" w:rsidRPr="0023340D">
        <w:rPr>
          <w:i/>
        </w:rPr>
        <w:t>collection</w:t>
      </w:r>
      <w:r w:rsidRPr="0023340D">
        <w:rPr>
          <w:i/>
        </w:rPr>
        <w:t>?</w:t>
      </w:r>
      <w:r>
        <w:rPr>
          <w:i/>
        </w:rPr>
        <w:t xml:space="preserve"> </w:t>
      </w:r>
      <w:r w:rsidR="003D3B40">
        <w:t>On</w:t>
      </w:r>
      <w:r w:rsidR="000B1B28">
        <w:t>e of the primary considerations for ecological surveys</w:t>
      </w:r>
      <w:r w:rsidR="003D3B40">
        <w:t xml:space="preserve"> with small UAVs is the density</w:t>
      </w:r>
      <w:r w:rsidR="00C336F6">
        <w:t xml:space="preserve"> and elevation</w:t>
      </w:r>
      <w:r w:rsidR="003D3B40">
        <w:t xml:space="preserve"> of </w:t>
      </w:r>
      <w:r w:rsidR="00D20FC9">
        <w:t xml:space="preserve">images </w:t>
      </w:r>
      <w:r w:rsidR="005717DF">
        <w:t>over the region of interest</w:t>
      </w:r>
      <w:r w:rsidR="003D3B40">
        <w:t xml:space="preserve">. </w:t>
      </w:r>
      <w:r w:rsidR="00FC2ACF">
        <w:t>Reconstruction of orthomo</w:t>
      </w:r>
      <w:r w:rsidR="00C336F6">
        <w:t>saic</w:t>
      </w:r>
      <w:r w:rsidR="00EB36EF">
        <w:t>s</w:t>
      </w:r>
      <w:r w:rsidR="00C336F6">
        <w:t xml:space="preserve"> and DEMs requires a high density of images </w:t>
      </w:r>
      <w:r w:rsidR="001012CC">
        <w:t>that</w:t>
      </w:r>
      <w:r w:rsidR="00AF23AF">
        <w:t>\</w:t>
      </w:r>
      <w:r w:rsidR="00C336F6">
        <w:t xml:space="preserve"> provide overlap</w:t>
      </w:r>
      <w:r w:rsidR="001012CC">
        <w:t>ping</w:t>
      </w:r>
      <w:r w:rsidR="00C336F6">
        <w:t xml:space="preserve"> </w:t>
      </w:r>
      <w:r w:rsidR="00C336F6">
        <w:lastRenderedPageBreak/>
        <w:t xml:space="preserve">views of </w:t>
      </w:r>
      <w:r w:rsidR="001012CC">
        <w:t xml:space="preserve">landscape </w:t>
      </w:r>
      <w:r w:rsidR="00C336F6">
        <w:t>features f</w:t>
      </w:r>
      <w:r w:rsidR="001012CC">
        <w:t>rom multiple angles</w:t>
      </w:r>
      <w:r w:rsidR="00C336F6">
        <w:t xml:space="preserve">. The </w:t>
      </w:r>
      <w:r w:rsidR="001012CC">
        <w:t xml:space="preserve">typical sampling strategy </w:t>
      </w:r>
      <w:r w:rsidR="00C336F6">
        <w:t>establish</w:t>
      </w:r>
      <w:r w:rsidR="001012CC">
        <w:t>es</w:t>
      </w:r>
      <w:r w:rsidR="00C336F6">
        <w:t xml:space="preserve"> a grid of aerial transects. The UAV is either flown at a constant speed</w:t>
      </w:r>
      <w:r w:rsidR="001012CC">
        <w:t xml:space="preserve"> along transects</w:t>
      </w:r>
      <w:r w:rsidR="00C336F6">
        <w:t xml:space="preserve"> in automatic image capture mode, or is flown manually between </w:t>
      </w:r>
      <w:r w:rsidR="005717DF">
        <w:t xml:space="preserve">imaging </w:t>
      </w:r>
      <w:r w:rsidR="00C336F6">
        <w:t>grid points. The former strategy can be facilitated by software that allows programing flights based on multiple GPS coordinates. Manual flights may be necessary if the time required to store large images is greater than a few seconds. This is particularly true of raw image formats such as TIF, which may require ten seconds or more to process. Whether lower resolution image formats can be used will depend on the flight elevation above ground and the level of detail needed to</w:t>
      </w:r>
      <w:r w:rsidR="005717DF">
        <w:t xml:space="preserve"> identify objects from images. Some small UAVs may not allow the association of the metadata needed for orthomosaic construction (i.e. GPS coordinates and flight elevation) with all imager formats, so it may be necessary to use raw images.</w:t>
      </w:r>
    </w:p>
    <w:p w14:paraId="6DA56146" w14:textId="49438C03" w:rsidR="0028140A" w:rsidRDefault="00313BC9">
      <w:r>
        <w:t>Minimal ima</w:t>
      </w:r>
      <w:r w:rsidR="00820243">
        <w:t>ging densities will dep</w:t>
      </w:r>
      <w:r w:rsidR="005717DF">
        <w:t>end on the flight elevation along with</w:t>
      </w:r>
      <w:r w:rsidR="00820243">
        <w:t xml:space="preserve"> </w:t>
      </w:r>
      <w:r>
        <w:t xml:space="preserve">the topographic relief and complexity of vegetation. </w:t>
      </w:r>
      <w:r w:rsidR="00DC421F">
        <w:t>Higher densities of images may be needed to ensure that there is adequate image overlap in portions of the landscape that are between large bushes or trees (Fig. 1). In this depiction</w:t>
      </w:r>
      <w:r w:rsidR="0028140A">
        <w:t>,</w:t>
      </w:r>
      <w:r w:rsidR="00DC421F">
        <w:t xml:space="preserve"> large</w:t>
      </w:r>
      <w:r w:rsidR="00820243">
        <w:t>r</w:t>
      </w:r>
      <w:r w:rsidR="00DC421F">
        <w:t xml:space="preserve"> gaps in the orthomosaic will be generated when the density of aerial </w:t>
      </w:r>
      <w:r w:rsidR="00820243">
        <w:t>images</w:t>
      </w:r>
      <w:r w:rsidR="00DC421F">
        <w:t xml:space="preserve"> is lower.</w:t>
      </w:r>
      <w:r w:rsidR="00820243">
        <w:t xml:space="preserve"> H</w:t>
      </w:r>
      <w:r w:rsidR="00DC421F">
        <w:t>igher densities of images are necessary to cover</w:t>
      </w:r>
      <w:r w:rsidR="00820243">
        <w:t xml:space="preserve"> landscapes that include gaps between shrubs or trees, and this problem becomes more acute when openings in the vegetation are smaller than the height of shrubs. </w:t>
      </w:r>
    </w:p>
    <w:p w14:paraId="3E3E62E4" w14:textId="6FAF8496" w:rsidR="0023340D" w:rsidRDefault="0028140A">
      <w:r>
        <w:t>The potential for taller</w:t>
      </w:r>
      <w:r w:rsidR="00A80A38">
        <w:t xml:space="preserve"> trees and shrubs </w:t>
      </w:r>
      <w:r>
        <w:t xml:space="preserve">to block the view of vegetation features within gaps can be minimized by flying at an elevation that is at least three times the average height of the canopy (Fig. 2). While larger areas are covered </w:t>
      </w:r>
      <w:r w:rsidR="00A80A38">
        <w:t xml:space="preserve">by images </w:t>
      </w:r>
      <w:r>
        <w:t>as the elevation increases, there is also a loss of resolution of smaller objects on the ground</w:t>
      </w:r>
      <w:r w:rsidR="00B4215B">
        <w:t xml:space="preserve">. </w:t>
      </w:r>
      <w:r w:rsidR="00A80A38">
        <w:t xml:space="preserve">The loss of acuity at higher elevations can be compensated by capturing images with higher pixel densities; however, image size is limited by the characteristics of the CCD chip within the camera, and larger images will require longer times for processing and storage. </w:t>
      </w:r>
      <w:r w:rsidR="009221BB">
        <w:t>The optimal flight elevation for aerial surveys will necessarily be a compromise between maximize coverage and image acuity for the identification of vegetation and landform features.</w:t>
      </w:r>
    </w:p>
    <w:p w14:paraId="3D9B7CE6" w14:textId="6B8C59C3" w:rsidR="009221BB" w:rsidRDefault="009221BB">
      <w:r>
        <w:t xml:space="preserve">The combination of flight elevation, spacing between images along transects, and limitations of processing times for large images need to be considered to determine optimal sampling strategies. </w:t>
      </w:r>
      <w:r w:rsidR="000D4211">
        <w:t xml:space="preserve">Based on the experience of the authors, the distance between images on the </w:t>
      </w:r>
      <w:r w:rsidR="00F87B1B">
        <w:t>sampling grid should be</w:t>
      </w:r>
      <w:r w:rsidR="000D4211">
        <w:t xml:space="preserve"> half the flight elevation</w:t>
      </w:r>
      <w:r w:rsidR="00F87B1B">
        <w:t xml:space="preserve"> or less</w:t>
      </w:r>
      <w:r w:rsidR="000D4211">
        <w:t xml:space="preserve">, and depending on the complexity of the vegetation topography, it may be necessary to </w:t>
      </w:r>
      <w:r w:rsidR="00621183">
        <w:t>use higher densities</w:t>
      </w:r>
      <w:r w:rsidR="000D4211">
        <w:t xml:space="preserve"> of sampling points. Researchers should also consider the fact that coverage is necessarily lower at the edge of the sampling grid, so the area sampled should exceed the geographic region of interest. </w:t>
      </w:r>
      <w:r w:rsidR="00D37633">
        <w:t>Some of these</w:t>
      </w:r>
      <w:r w:rsidR="000D4211">
        <w:t xml:space="preserve"> factors may not need to be considered if low-resolution images with rapid capture times </w:t>
      </w:r>
      <w:r w:rsidR="005717DF">
        <w:t xml:space="preserve">can be used. </w:t>
      </w:r>
      <w:r w:rsidR="00D37633">
        <w:t>T</w:t>
      </w:r>
      <w:r w:rsidR="00621183">
        <w:t>he image capture and data storage characteristics of the UAV and resolution of small objects at different elevations and image capture modes should be tested before designing the sampling grid. In any case, it is better to err on the side of higher density sampling grids</w:t>
      </w:r>
      <w:r w:rsidR="00D37633">
        <w:t xml:space="preserve"> and higher resolution images</w:t>
      </w:r>
      <w:r w:rsidR="00621183">
        <w:t xml:space="preserve"> to insure adequate coverage of and </w:t>
      </w:r>
      <w:r w:rsidR="00D37633">
        <w:t>identification</w:t>
      </w:r>
      <w:r w:rsidR="00621183">
        <w:t xml:space="preserve"> of vegetation</w:t>
      </w:r>
      <w:r w:rsidR="00D37633">
        <w:t xml:space="preserve"> and landform features</w:t>
      </w:r>
      <w:r w:rsidR="00621183">
        <w:t xml:space="preserve"> within the geographic region of interest. </w:t>
      </w:r>
    </w:p>
    <w:p w14:paraId="075E341A" w14:textId="3F8B0645" w:rsidR="00621183" w:rsidRDefault="00E71BD1">
      <w:r>
        <w:t xml:space="preserve">Aerial imaging grid designs will also depend on the topography of the terrain being sampled. </w:t>
      </w:r>
      <w:r w:rsidR="00C70341">
        <w:t xml:space="preserve">It is easiest to sample </w:t>
      </w:r>
      <w:r w:rsidR="00016EE0">
        <w:t xml:space="preserve">relatively </w:t>
      </w:r>
      <w:r w:rsidR="00C70341">
        <w:t xml:space="preserve">flat areas </w:t>
      </w:r>
      <w:r w:rsidR="00162D75">
        <w:t>where</w:t>
      </w:r>
      <w:r w:rsidR="00C70341">
        <w:t xml:space="preserve"> a single-elevation grid can be established. </w:t>
      </w:r>
      <w:r w:rsidR="007A17A2">
        <w:t xml:space="preserve">Conducting aerial </w:t>
      </w:r>
      <w:r w:rsidR="007A17A2">
        <w:lastRenderedPageBreak/>
        <w:t>surveys over flat terrain</w:t>
      </w:r>
      <w:r w:rsidR="00C70341">
        <w:t xml:space="preserve"> is relatively easy when using UAVs that ha</w:t>
      </w:r>
      <w:r w:rsidR="00016EE0">
        <w:t>ve GPS positioning capabilities, which</w:t>
      </w:r>
      <w:r w:rsidR="00C70341">
        <w:t xml:space="preserve"> are capable of holding a relatively constant elevation above sea level. For sloping terrains it may be necessary to conduct stratified sampling at different elevations along the slope (Fig. 3). </w:t>
      </w:r>
      <w:r w:rsidR="003D1538">
        <w:t xml:space="preserve">Each sampling grid should have good overlap with others to facilitate orthomosaic image and DEM construction. </w:t>
      </w:r>
      <w:r w:rsidR="00C70341">
        <w:t xml:space="preserve">The goal is to keep the distance between the camera and the ground within </w:t>
      </w:r>
      <w:r w:rsidR="003D1538">
        <w:t>a range that allows adequate resolution of vegetation features, so steeper slopes will require more overlapping grids. More complicated terrains such as valleys and curved slopes may require larger numbers of sampling grid</w:t>
      </w:r>
      <w:r w:rsidR="00016EE0">
        <w:t>s</w:t>
      </w:r>
      <w:r w:rsidR="003D1538">
        <w:t xml:space="preserve"> to provide adequate coverage and resolution of objects on the ground.</w:t>
      </w:r>
    </w:p>
    <w:p w14:paraId="7C726B7D" w14:textId="3D4A68A3" w:rsidR="003D1538" w:rsidRDefault="00BB3877">
      <w:r>
        <w:t xml:space="preserve">When developing sampling strategies researchers should keep in mind </w:t>
      </w:r>
      <w:r w:rsidR="00EE12CB">
        <w:t xml:space="preserve">the limits </w:t>
      </w:r>
      <w:r w:rsidR="00F20243">
        <w:t>imposed by the flight duration</w:t>
      </w:r>
      <w:r w:rsidR="00EE12CB">
        <w:t xml:space="preserve"> of the aircraft on a single battery charge and the maximum distance that can be flown while maintaining visual contact. Based on the experience of the authors, a small drone such as the DJI Phantom models</w:t>
      </w:r>
      <w:r w:rsidR="00F20243">
        <w:t xml:space="preserve"> (DJI, Shenzheng, China)</w:t>
      </w:r>
      <w:r w:rsidR="00EE12CB">
        <w:t xml:space="preserve"> flying under 50 m elevation can be visually tracked up to 200 m distance from the operator under most weather conditions. By flying in both directions away from the controller, transects that are 400 m in length can be sampled. </w:t>
      </w:r>
      <w:r w:rsidR="00902A0C">
        <w:t xml:space="preserve">Using programmed flight plans at slow speeds (e.g., 3 m per second), low-resolution images can be captured at frequencies of 10 m or less. Capturing of high resolution images will require more time for processing and positioning of the aircraft, although it is not necessary to sample exact positions and grid locations can be approximate. </w:t>
      </w:r>
      <w:r w:rsidR="00027BD0">
        <w:t>Transect sampling is facilitated by using a drone with GPS positioning capabilities as the distance between the aircraft and the operator are provided during flight. Manual sampling can also be made more efficient by capturing images at alternate grid locations during flight along transects in two directions. Taking into account the amount of time required to position the aircraft at the proper elevation at the initiation of sampling and for landing upon return, a single battery charge may be enough</w:t>
      </w:r>
      <w:r w:rsidR="006B6D45">
        <w:t xml:space="preserve"> to sample </w:t>
      </w:r>
      <w:r w:rsidR="00027BD0">
        <w:t>two</w:t>
      </w:r>
      <w:r w:rsidR="006B6D45">
        <w:t xml:space="preserve"> to three</w:t>
      </w:r>
      <w:r w:rsidR="00027BD0">
        <w:t xml:space="preserve"> 400 m transects in automatic mode and perhaps one transect when manually capturing high-resolution images at a spacing of 10 m or more. </w:t>
      </w:r>
      <w:r w:rsidR="00F20243">
        <w:t xml:space="preserve">Batteries generally require several hours to charge so several batteries and flights over several days may be required to sample larger areas. </w:t>
      </w:r>
    </w:p>
    <w:p w14:paraId="34419337" w14:textId="76113051" w:rsidR="000B09A2" w:rsidRDefault="006B6D45">
      <w:r>
        <w:rPr>
          <w:i/>
        </w:rPr>
        <w:t xml:space="preserve">What are the best sampling procedures? </w:t>
      </w:r>
      <w:r>
        <w:t xml:space="preserve">Prior to data collection the UAV should be flown to test </w:t>
      </w:r>
      <w:r w:rsidR="00F20E47">
        <w:t>its imaging and flight capabilities</w:t>
      </w:r>
      <w:r>
        <w:t xml:space="preserve">. The drone should only be flown in dry weather and calm wind conditions in areas that are clear of buildings and large concentrations of people. Operators should practice flying the </w:t>
      </w:r>
      <w:r w:rsidR="00F20E47">
        <w:t xml:space="preserve">drone to test the camera’s </w:t>
      </w:r>
      <w:r>
        <w:t xml:space="preserve">image resolution at different elevations. Drones with GPS and integrated cameras generally provide a manual flight controller and are capable of video/data feeds to a digital device during flight. At least two people will be required to safely fly the UAV; one person should act as pilot and maintain visual contact with the aircraft and the second should use the digital device to monitor the video feed, operate the camera, and track the drone’s position. </w:t>
      </w:r>
      <w:r w:rsidR="0035411A">
        <w:t xml:space="preserve">Under some circumstances a third person may be required to help maintain visual </w:t>
      </w:r>
      <w:r w:rsidR="00840306">
        <w:t>contact with the drone,</w:t>
      </w:r>
      <w:r w:rsidR="0035411A">
        <w:t xml:space="preserve"> to watch for potential hazards</w:t>
      </w:r>
      <w:r w:rsidR="00840306">
        <w:t>,</w:t>
      </w:r>
      <w:r w:rsidR="0035411A">
        <w:t xml:space="preserve"> and to ensure that the drone remains clear of other aircraft, buildings, tall trees</w:t>
      </w:r>
      <w:r w:rsidR="00840306">
        <w:t>,</w:t>
      </w:r>
      <w:r w:rsidR="0035411A">
        <w:t xml:space="preserve"> and </w:t>
      </w:r>
      <w:r w:rsidR="00840306">
        <w:t>people</w:t>
      </w:r>
      <w:r w:rsidR="0035411A">
        <w:t xml:space="preserve">. </w:t>
      </w:r>
    </w:p>
    <w:p w14:paraId="36BFCB37" w14:textId="4FE5D906" w:rsidR="00813C18" w:rsidRPr="006B6D45" w:rsidRDefault="006B6D45">
      <w:commentRangeStart w:id="12"/>
      <w:r>
        <w:t xml:space="preserve">Once a preliminary sampling strategy has been developed </w:t>
      </w:r>
      <w:r w:rsidR="00EB36EF">
        <w:t xml:space="preserve">it is best to image a portion of your area of interest to determine whether the imaging density provides adequate coverage for construction of orthomosaics and DEMs. </w:t>
      </w:r>
      <w:r w:rsidR="000B09A2">
        <w:t xml:space="preserve">Researchers should also record GPS coordinates of major features and of representative plants or vegetation cover to allow for ground-truthing for classification from the aerial images. </w:t>
      </w:r>
      <w:commentRangeEnd w:id="12"/>
      <w:r w:rsidR="00963265">
        <w:rPr>
          <w:rStyle w:val="CommentReference"/>
        </w:rPr>
        <w:commentReference w:id="12"/>
      </w:r>
    </w:p>
    <w:p w14:paraId="44520756" w14:textId="16A1F508" w:rsidR="00813C18" w:rsidRDefault="0023340D" w:rsidP="00813C18">
      <w:commentRangeStart w:id="13"/>
      <w:r>
        <w:rPr>
          <w:i/>
        </w:rPr>
        <w:lastRenderedPageBreak/>
        <w:t xml:space="preserve">How do I process and analyze image data? </w:t>
      </w:r>
      <w:commentRangeEnd w:id="13"/>
      <w:r w:rsidR="005A4C9A">
        <w:rPr>
          <w:rStyle w:val="CommentReference"/>
        </w:rPr>
        <w:commentReference w:id="13"/>
      </w:r>
      <w:r w:rsidR="00813C18">
        <w:t xml:space="preserve">The analysis of drone photography can be separated into three stages: georectification, orthomosaic and classification. Most </w:t>
      </w:r>
      <w:r w:rsidR="00082235">
        <w:t>UAVs with integrated camera systems</w:t>
      </w:r>
      <w:r w:rsidR="00813C18">
        <w:t xml:space="preserve"> return images that are sequentially numbered, and tagged with spatial and temporal da</w:t>
      </w:r>
      <w:r w:rsidR="00082235">
        <w:t xml:space="preserve">ta. Our </w:t>
      </w:r>
      <w:r w:rsidR="00813C18">
        <w:t xml:space="preserve">goal is to turn these images into a single stitched map known as an orthomosaic. </w:t>
      </w:r>
      <w:r w:rsidR="00EB36EF">
        <w:t>Individual images are first georectified</w:t>
      </w:r>
      <w:del w:id="14" w:author="Ben" w:date="2016-02-25T16:11:00Z">
        <w:r w:rsidR="00EB36EF" w:rsidDel="00AF23AF">
          <w:delText xml:space="preserve"> </w:delText>
        </w:r>
      </w:del>
      <w:ins w:id="15" w:author="Ben" w:date="2016-02-25T16:12:00Z">
        <w:r w:rsidR="00AF23AF">
          <w:t xml:space="preserve">to establish their location on the earth’s surface. </w:t>
        </w:r>
      </w:ins>
      <w:commentRangeStart w:id="16"/>
      <w:del w:id="17" w:author="Ben" w:date="2016-02-25T16:11:00Z">
        <w:r w:rsidR="00EB36EF" w:rsidDel="00AF23AF">
          <w:delText>to</w:delText>
        </w:r>
      </w:del>
      <w:commentRangeEnd w:id="16"/>
      <w:r w:rsidR="00AF23AF">
        <w:rPr>
          <w:rStyle w:val="CommentReference"/>
        </w:rPr>
        <w:commentReference w:id="16"/>
      </w:r>
      <w:del w:id="18" w:author="Ben" w:date="2016-02-25T16:11:00Z">
        <w:r w:rsidR="00EB36EF" w:rsidDel="00AF23AF">
          <w:delText xml:space="preserve"> correct for distortion due to the wide-angle view of the camera lens</w:delText>
        </w:r>
      </w:del>
      <w:r w:rsidR="00EB36EF">
        <w:t>. Rectified images are then used to create an orthomosaic with</w:t>
      </w:r>
      <w:r w:rsidR="00813C18">
        <w:t xml:space="preserve"> a computer vision technique known as structure-through-motion</w:t>
      </w:r>
      <w:ins w:id="19" w:author="Ben" w:date="2016-02-25T16:21:00Z">
        <w:r w:rsidR="0095752A">
          <w:t xml:space="preserve"> </w:t>
        </w:r>
        <w:commentRangeStart w:id="20"/>
        <w:r w:rsidR="0095752A">
          <w:fldChar w:fldCharType="begin" w:fldLock="1"/>
        </w:r>
      </w:ins>
      <w:r w:rsidR="0095752A">
        <w:instrText>ADDIN CSL_CITATION { "citationItems" : [ { "id" : "ITEM-1", "itemData" : { "DOI" : "10.3390/rs2041157", "ISSN" : "2072-4292", "abstract" : "High spatial resolution measurements of vegetation structure in three-dimensions (3D) are essential for accurate estimation of vegetation biomass, carbon accounting, forestry, fire hazard evaluation and other land management and scientific applications. Light Detection and Ranging (LiDAR) is the current standard for these measurements but requires bulky instruments mounted on commercial aircraft. Here we demonstrate that high spatial resolution 3D measurements of vegetation structure and spectral characteristics can be produced by applying open-source computer vision algorithms to ordinary digital photographs acquired using inexpensive hobbyist aerial platforms. Digital photographs were acquired using a kite aerial platform across two 2.25 ha test sites in Baltimore, MD, USA. An open-source computer vision algorithm generated 3D point cloud datasets with RGB spectral attributes from the photographs and these were geocorrected to a horizontal precision of &lt;1.5 m (root mean square error; RMSE) using ground control points (GCPs) obtained from local orthophotographs and public domain digital terrain models (DTM). Point cloud vertical precisions ranged from 0.6 to 4.3 m RMSE depending on the precision of GCP elevations used for geocorrection. Tree canopy height models (CHMs) generated from both computer vision and LiDAR point clouds across sites adequately predicted field-measured tree heights, though LiDAR showed greater precision (R2 &gt; 0.82) than computer vision (R2 &gt; 0.64), primarily because of difficulties observing terrain under closed canopy forest. Results confirm that computer vision can support ultra-low-cost, user-deployed high spatial resolution 3D remote sensing of vegetation structure.", "author" : [ { "dropping-particle" : "", "family" : "Dandois", "given" : "Jonathan P.", "non-dropping-particle" : "", "parse-names" : false, "suffix" : "" }, { "dropping-particle" : "", "family" : "Ellis", "given" : "Erle C.", "non-dropping-particle" : "", "parse-names" : false, "suffix" : "" } ], "container-title" : "Remote Sensing", "id" : "ITEM-1", "issue" : "4", "issued" : { "date-parts" : [ [ "2010", "4", "21" ] ] }, "page" : "1157-1176", "title" : "Remote Sensing of Vegetation Structure Using Computer Vision", "type" : "article-journal", "volume" : "2" }, "uris" : [ "http://www.mendeley.com/documents/?uuid=23acff29-5156-462b-92c9-4c0d1bed28bf" ] } ], "mendeley" : { "formattedCitation" : "(Dandois and Ellis 2010)", "plainTextFormattedCitation" : "(Dandois and Ellis 2010)", "previouslyFormattedCitation" : "(Dandois and Ellis 2010)" }, "properties" : { "noteIndex" : 0 }, "schema" : "https://github.com/citation-style-language/schema/raw/master/csl-citation.json" }</w:instrText>
      </w:r>
      <w:r w:rsidR="0095752A">
        <w:fldChar w:fldCharType="separate"/>
      </w:r>
      <w:r w:rsidR="0095752A" w:rsidRPr="0095752A">
        <w:rPr>
          <w:noProof/>
        </w:rPr>
        <w:t>(Dandois and Ellis 2010)</w:t>
      </w:r>
      <w:ins w:id="21" w:author="Ben" w:date="2016-02-25T16:21:00Z">
        <w:r w:rsidR="0095752A">
          <w:fldChar w:fldCharType="end"/>
        </w:r>
      </w:ins>
      <w:commentRangeEnd w:id="20"/>
      <w:ins w:id="22" w:author="Ben" w:date="2016-02-25T16:26:00Z">
        <w:r w:rsidR="0095752A">
          <w:rPr>
            <w:rStyle w:val="CommentReference"/>
          </w:rPr>
          <w:commentReference w:id="20"/>
        </w:r>
      </w:ins>
      <w:r w:rsidR="00813C18">
        <w:t>. Point feature</w:t>
      </w:r>
      <w:r w:rsidR="00EB36EF">
        <w:t>s are extracted from each image</w:t>
      </w:r>
      <w:r w:rsidR="00813C18">
        <w:t xml:space="preserve">, and the algorithm searches for the greatest number of overlaps between images for each of the point features. </w:t>
      </w:r>
      <w:del w:id="23" w:author="Ben" w:date="2016-02-25T16:24:00Z">
        <w:r w:rsidR="00813C18" w:rsidDel="0095752A">
          <w:delText xml:space="preserve">The </w:delText>
        </w:r>
      </w:del>
      <w:ins w:id="24" w:author="Ben" w:date="2016-02-25T16:24:00Z">
        <w:r w:rsidR="0095752A">
          <w:t>A</w:t>
        </w:r>
        <w:r w:rsidR="0095752A">
          <w:t xml:space="preserve"> </w:t>
        </w:r>
      </w:ins>
      <w:r w:rsidR="00813C18">
        <w:t>greater the overlap in images</w:t>
      </w:r>
      <w:ins w:id="25" w:author="Ben" w:date="2016-02-25T16:25:00Z">
        <w:r w:rsidR="0095752A">
          <w:t xml:space="preserve"> will lead to </w:t>
        </w:r>
      </w:ins>
      <w:del w:id="26" w:author="Ben" w:date="2016-02-25T16:24:00Z">
        <w:r w:rsidR="00813C18" w:rsidDel="0095752A">
          <w:delText xml:space="preserve">, </w:delText>
        </w:r>
      </w:del>
      <w:del w:id="27" w:author="Ben" w:date="2016-02-25T16:25:00Z">
        <w:r w:rsidR="00813C18" w:rsidDel="0095752A">
          <w:delText>the</w:delText>
        </w:r>
      </w:del>
      <w:r w:rsidR="00813C18">
        <w:t xml:space="preserve"> greater number of matching features, and </w:t>
      </w:r>
      <w:ins w:id="28" w:author="Ben" w:date="2016-02-25T16:25:00Z">
        <w:r w:rsidR="0095752A">
          <w:t xml:space="preserve">create a more complete final orthomosiac. </w:t>
        </w:r>
      </w:ins>
      <w:del w:id="29" w:author="Ben" w:date="2016-02-25T16:25:00Z">
        <w:r w:rsidR="00813C18" w:rsidDel="0095752A">
          <w:delText xml:space="preserve">the more </w:delText>
        </w:r>
      </w:del>
      <w:del w:id="30" w:author="Ben" w:date="2016-02-25T16:24:00Z">
        <w:r w:rsidR="00813C18" w:rsidDel="0095752A">
          <w:delText xml:space="preserve">successful the stitching in creating a complete orthomosaic. </w:delText>
        </w:r>
      </w:del>
      <w:r w:rsidR="00813C18">
        <w:t xml:space="preserve">Insufficient overlap will lead to grainy or ragged orthomosaic with holes where the algorithm was unable to find a </w:t>
      </w:r>
      <w:del w:id="31" w:author="Ben" w:date="2016-02-25T16:25:00Z">
        <w:r w:rsidR="00813C18" w:rsidDel="0095752A">
          <w:delText xml:space="preserve">best </w:delText>
        </w:r>
      </w:del>
      <w:r w:rsidR="00813C18">
        <w:t xml:space="preserve">match among the pool of supplied images. </w:t>
      </w:r>
      <w:r w:rsidR="00EB36EF">
        <w:t>In the example provided below w</w:t>
      </w:r>
      <w:r w:rsidR="00813C18">
        <w:t xml:space="preserve">e used AgiSoft PhotoScan </w:t>
      </w:r>
      <w:r w:rsidR="00EB36EF">
        <w:t xml:space="preserve">software (AgiSoft LLC, St Petersburg, Russia) to </w:t>
      </w:r>
      <w:r w:rsidR="000B09A2">
        <w:t xml:space="preserve">georectify images and to </w:t>
      </w:r>
      <w:r w:rsidR="00EB36EF">
        <w:t xml:space="preserve">create the </w:t>
      </w:r>
      <w:r w:rsidR="00813C18">
        <w:t>orthomosaic</w:t>
      </w:r>
      <w:r w:rsidR="00EB36EF">
        <w:t xml:space="preserve"> and DEM</w:t>
      </w:r>
      <w:r w:rsidR="000B09A2">
        <w:t xml:space="preserve"> of a region of a vernal pool landscape in southern Oregon</w:t>
      </w:r>
      <w:r w:rsidR="00813C18">
        <w:t xml:space="preserve">. </w:t>
      </w:r>
    </w:p>
    <w:p w14:paraId="19F03726" w14:textId="217DE88A" w:rsidR="00813C18" w:rsidRDefault="00813C18" w:rsidP="00813C18">
      <w:commentRangeStart w:id="32"/>
      <w:r>
        <w:t xml:space="preserve">Once </w:t>
      </w:r>
      <w:del w:id="33" w:author="Ben" w:date="2016-02-25T16:27:00Z">
        <w:r w:rsidDel="0095752A">
          <w:delText xml:space="preserve">you </w:delText>
        </w:r>
      </w:del>
      <w:ins w:id="34" w:author="Ben" w:date="2016-02-25T16:27:00Z">
        <w:r w:rsidR="0095752A">
          <w:t xml:space="preserve">we </w:t>
        </w:r>
      </w:ins>
      <w:del w:id="35" w:author="Ben" w:date="2016-02-25T16:27:00Z">
        <w:r w:rsidDel="0095752A">
          <w:delText xml:space="preserve">have </w:delText>
        </w:r>
      </w:del>
      <w:r>
        <w:t xml:space="preserve">created the orthomosaic, </w:t>
      </w:r>
      <w:del w:id="36" w:author="Ben" w:date="2016-02-25T16:27:00Z">
        <w:r w:rsidDel="0095752A">
          <w:delText xml:space="preserve">the </w:delText>
        </w:r>
      </w:del>
      <w:ins w:id="37" w:author="Ben" w:date="2016-02-25T16:27:00Z">
        <w:r w:rsidR="0095752A">
          <w:t>our</w:t>
        </w:r>
        <w:r w:rsidR="0095752A">
          <w:t xml:space="preserve"> </w:t>
        </w:r>
      </w:ins>
      <w:r>
        <w:t xml:space="preserve">goal </w:t>
      </w:r>
      <w:ins w:id="38" w:author="Ben" w:date="2016-02-25T16:27:00Z">
        <w:r w:rsidR="0095752A">
          <w:t>was</w:t>
        </w:r>
      </w:ins>
      <w:del w:id="39" w:author="Ben" w:date="2016-02-25T16:27:00Z">
        <w:r w:rsidDel="0095752A">
          <w:delText>is</w:delText>
        </w:r>
      </w:del>
      <w:r>
        <w:t xml:space="preserve"> to associate each cell in the spectral raster with a habitat classification</w:t>
      </w:r>
      <w:commentRangeEnd w:id="32"/>
      <w:r w:rsidR="0095752A">
        <w:rPr>
          <w:rStyle w:val="CommentReference"/>
        </w:rPr>
        <w:commentReference w:id="32"/>
      </w:r>
      <w:r>
        <w:t>. There are two main approaches for landscape classification</w:t>
      </w:r>
      <w:ins w:id="40" w:author="Ben" w:date="2016-02-25T16:22:00Z">
        <w:r w:rsidR="0095752A">
          <w:t>;</w:t>
        </w:r>
      </w:ins>
      <w:del w:id="41" w:author="Ben" w:date="2016-02-25T16:22:00Z">
        <w:r w:rsidDel="0095752A">
          <w:delText>.</w:delText>
        </w:r>
      </w:del>
      <w:r>
        <w:t xml:space="preserve"> </w:t>
      </w:r>
      <w:ins w:id="42" w:author="Ben" w:date="2016-02-25T16:22:00Z">
        <w:r w:rsidR="0095752A">
          <w:t>u</w:t>
        </w:r>
      </w:ins>
      <w:del w:id="43" w:author="Ben" w:date="2016-02-25T16:22:00Z">
        <w:r w:rsidDel="0095752A">
          <w:delText>U</w:delText>
        </w:r>
      </w:del>
      <w:r>
        <w:t xml:space="preserve">nsupervised methods use multivariate clustering algorithms to group similar cells based on spectral values. These </w:t>
      </w:r>
      <w:del w:id="44" w:author="Ben" w:date="2016-02-25T16:30:00Z">
        <w:r w:rsidDel="0095752A">
          <w:delText>machine learning algorithms,</w:delText>
        </w:r>
      </w:del>
      <w:commentRangeStart w:id="45"/>
      <w:ins w:id="46" w:author="Ben" w:date="2016-02-25T16:30:00Z">
        <w:r w:rsidR="0095752A">
          <w:t>ordination</w:t>
        </w:r>
        <w:commentRangeEnd w:id="45"/>
        <w:r w:rsidR="0095752A">
          <w:rPr>
            <w:rStyle w:val="CommentReference"/>
          </w:rPr>
          <w:commentReference w:id="45"/>
        </w:r>
      </w:ins>
      <w:r>
        <w:t xml:space="preserve"> </w:t>
      </w:r>
      <w:ins w:id="47" w:author="Ben" w:date="2016-02-25T16:31:00Z">
        <w:r w:rsidR="0095752A">
          <w:t xml:space="preserve">approaches, </w:t>
        </w:r>
      </w:ins>
      <w:ins w:id="48" w:author="Ben" w:date="2016-02-25T16:35:00Z">
        <w:r w:rsidR="007E6360">
          <w:t>s</w:t>
        </w:r>
      </w:ins>
      <w:del w:id="49" w:author="Ben" w:date="2016-02-25T16:31:00Z">
        <w:r w:rsidDel="0095752A">
          <w:delText>s</w:delText>
        </w:r>
      </w:del>
      <w:r>
        <w:t>uch as K-means classification</w:t>
      </w:r>
      <w:ins w:id="50" w:author="Ben" w:date="2016-02-25T16:31:00Z">
        <w:r w:rsidR="0095752A">
          <w:t>,</w:t>
        </w:r>
      </w:ins>
      <w:ins w:id="51" w:author="Ben" w:date="2016-02-25T16:22:00Z">
        <w:r w:rsidR="0095752A">
          <w:t xml:space="preserve"> depend on</w:t>
        </w:r>
      </w:ins>
      <w:ins w:id="52" w:author="Ben" w:date="2016-02-25T16:31:00Z">
        <w:r w:rsidR="0095752A">
          <w:t xml:space="preserve"> defining</w:t>
        </w:r>
      </w:ins>
      <w:ins w:id="53" w:author="Ben" w:date="2016-02-25T16:22:00Z">
        <w:r w:rsidR="0095752A">
          <w:t xml:space="preserve"> a preset number of groups</w:t>
        </w:r>
      </w:ins>
      <w:ins w:id="54" w:author="Ben" w:date="2016-02-25T16:23:00Z">
        <w:r w:rsidR="0095752A">
          <w:t xml:space="preserve">. </w:t>
        </w:r>
      </w:ins>
      <w:del w:id="55" w:author="Ben" w:date="2016-02-25T16:22:00Z">
        <w:r w:rsidDel="0095752A">
          <w:delText xml:space="preserve">, perform best </w:delText>
        </w:r>
      </w:del>
      <w:del w:id="56" w:author="Ben" w:date="2016-02-25T16:23:00Z">
        <w:r w:rsidDel="0095752A">
          <w:delText>when there is an a priori number of groupi</w:delText>
        </w:r>
        <w:r w:rsidR="00EE293D" w:rsidDel="0095752A">
          <w:delText>ngs.</w:delText>
        </w:r>
      </w:del>
      <w:r w:rsidR="00EE293D">
        <w:t xml:space="preserve"> For example, in the example described below</w:t>
      </w:r>
      <w:r>
        <w:t xml:space="preserve">, we were interested in delineating trees, shrubs, swale and hummock landclasses. The K-means algorithm </w:t>
      </w:r>
      <w:ins w:id="57" w:author="Ben" w:date="2016-02-25T16:23:00Z">
        <w:r w:rsidR="0095752A">
          <w:t xml:space="preserve">iteratively </w:t>
        </w:r>
      </w:ins>
      <w:del w:id="58" w:author="Ben" w:date="2016-02-25T16:23:00Z">
        <w:r w:rsidDel="0095752A">
          <w:delText xml:space="preserve">then </w:delText>
        </w:r>
      </w:del>
      <w:r>
        <w:t>looks for the best grouping of pixels which minimizes the mean similarity among K classes. This method is robust to derivations and requires no training data</w:t>
      </w:r>
      <w:ins w:id="59" w:author="Ben" w:date="2016-02-25T16:23:00Z">
        <w:r w:rsidR="0095752A">
          <w:t>, but will fail when confronted with highly overlapping or highly non-symmetrical classes</w:t>
        </w:r>
      </w:ins>
      <w:ins w:id="60" w:author="Ben" w:date="2016-02-25T16:39:00Z">
        <w:r w:rsidR="007E6360">
          <w:t xml:space="preserve"> (Pielou 1984)</w:t>
        </w:r>
      </w:ins>
      <w:ins w:id="61" w:author="Ben" w:date="2016-02-25T16:23:00Z">
        <w:r w:rsidR="0095752A">
          <w:t xml:space="preserve">. </w:t>
        </w:r>
      </w:ins>
      <w:del w:id="62" w:author="Ben" w:date="2016-02-25T16:23:00Z">
        <w:r w:rsidDel="0095752A">
          <w:delText>.</w:delText>
        </w:r>
      </w:del>
      <w:r>
        <w:t xml:space="preserve"> Alternatively, supervised classification </w:t>
      </w:r>
      <w:r w:rsidR="000B09A2">
        <w:t>methods are a family of machine-</w:t>
      </w:r>
      <w:r>
        <w:t>learning techniques that use training data to learn about classes. Supervised methods, such as neural networks, are gaining popularity due their flexibility and greater accuracy</w:t>
      </w:r>
      <w:ins w:id="63" w:author="Ben" w:date="2016-02-25T16:34:00Z">
        <w:r w:rsidR="007E6360">
          <w:t xml:space="preserve"> </w:t>
        </w:r>
        <w:r w:rsidR="007E6360">
          <w:fldChar w:fldCharType="begin" w:fldLock="1"/>
        </w:r>
      </w:ins>
      <w:r w:rsidR="007E6360">
        <w:instrText>ADDIN CSL_CITATION { "citationItems" : [ { "id" : "ITEM-1", "itemData" : { "DOI" : "10.1111/j.1365-2656.2008.01390.x", "ISSN" : "1365-2656", "PMID" : "18397250", "abstract" : "1.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 "author" : [ { "dropping-particle" : "", "family" : "Elith", "given" : "J", "non-dropping-particle" : "", "parse-names" : false, "suffix" : "" }, { "dropping-particle" : "", "family" : "Leathwick", "given" : "J R", "non-dropping-particle" : "", "parse-names" : false, "suffix" : "" }, { "dropping-particle" : "", "family" : "Hastie", "given" : "T", "non-dropping-particle" : "", "parse-names" : false, "suffix" : "" } ], "container-title" : "The Journal of animal ecology", "id" : "ITEM-1", "issue" : "4", "issued" : { "date-parts" : [ [ "2008", "7" ] ] }, "page" : "802-13", "title" : "A working guide to boosted regression trees.", "type" : "article-journal", "volume" : "77" }, "uris" : [ "http://www.mendeley.com/documents/?uuid=3a86f867-5dff-417b-827f-4124c6bca69c" ] }, { "id" : "ITEM-2", "itemData" : { "DOI" : "10.1016/S0304-3800(00)00354-9", "ISBN" : "0304-3800", "ISSN" : "03043800", "PMID" : "429", "abstract" : "With the rise of new powerful statistical techniques and GIS tools, the development of predictive habitat distribution models has rapidly increased in ecology. Such models are static and probabilistic in nature, since they statistically relate the geographical distribution of species or communities to their present environment. A wide array of models has been developed to cover aspects as diverse as biogeography, conservation biology, climate change research, and habitat or species management. In this paper, we present a review of predictive habitat distribution modeling. The variety of statistical techniques used is growing. Ordinary multiple regression and its generalized form (GLM) are very popular and are often used for modeling species distributions. Other methods include neural networks, ordination and classification methods, Bayesian models, locally weighted approaches (e.g. GAM), environmental envelopes or even combinations of these models. The selection of an appropriate method should not depend solely on statistical considerations. Some models are better suited to reflect theoretical findings on the shape and nature of the species' response (or realized niche). Conceptual considerations include e.g. the trade-off between optimizing accuracy versus optimizing generality. In the field of static distribution modeling, the latter is mostly related to selecting appropriate predictor variables and to designing an appropriate procedure for model selection. New methods, including threshold-independent measures (e.g. receiver operating characteristic (ROC)-plots) and resampling techniques (e.g. bootstrap, cross-validation) have been introduced in ecology for testing the accuracy of predictive models. The choice of an evaluation measure should be driven primarily by the goals of the study. This may possibly lead to the attribution of different weights to the various types of prediction errors (e.g. omission, commission or confusion). Testing the model in a wider range of situations (in space and time) will permit one to define the range of applications for which the model predictions are suitable. In turn, the qualification of the model depends primarily on the goals of the study that define the qualification criteria and on the usability of the model, rather than on statistics alone. ?? 2000 Elsevier Science B.V.", "author" : [ { "dropping-particle" : "", "family" : "Guisan", "given" : "Antoine", "non-dropping-particle" : "", "parse-names" : false, "suffix" : "" }, { "dropping-particle" : "", "family" : "Guisan", "given" : "Antoine", "non-dropping-particle" : "", "parse-names" : false, "suffix" : "" }, { "dropping-particle" : "", "family" : "Zimmermann", "given" : "Niklaus E.", "non-dropping-particle" : "", "parse-names" : false, "suffix" : "" }, { "dropping-particle" : "", "family" : "Zimmermann", "given" : "Niklaus E.", "non-dropping-particle" : "", "parse-names" : false, "suffix" : "" } ], "container-title" : "Ecological Modelling", "id" : "ITEM-2", "issue" : "2-3", "issued" : { "date-parts" : [ [ "2000" ] ] }, "page" : "147-186", "title" : "Predictive habitat distribution models in ecology", "type" : "article-journal", "volume" : "135" }, "uris" : [ "http://www.mendeley.com/documents/?uuid=6a096e52-a611-4b72-9844-d8a01f0cc74f" ] } ], "mendeley" : { "formattedCitation" : "(Guisan et al. 2000, Elith et al. 2008)", "plainTextFormattedCitation" : "(Guisan et al. 2000, Elith et al. 2008)", "previouslyFormattedCitation" : "(Guisan et al. 2000, Elith et al. 2008)" }, "properties" : { "noteIndex" : 0 }, "schema" : "https://github.com/citation-style-language/schema/raw/master/csl-citation.json" }</w:instrText>
      </w:r>
      <w:r w:rsidR="007E6360">
        <w:fldChar w:fldCharType="separate"/>
      </w:r>
      <w:r w:rsidR="007E6360" w:rsidRPr="007E6360">
        <w:rPr>
          <w:noProof/>
        </w:rPr>
        <w:t>(Guisan et al. 2000, Elith et al. 2008)</w:t>
      </w:r>
      <w:ins w:id="64" w:author="Ben" w:date="2016-02-25T16:34:00Z">
        <w:r w:rsidR="007E6360">
          <w:fldChar w:fldCharType="end"/>
        </w:r>
      </w:ins>
      <w:r>
        <w:t>. In a supervised classification, a researcher collects GPS points from the field for each of the classes. The algorithm is than trained on these data points, and then classifies the spectral raster based on the characteristics of those training sets</w:t>
      </w:r>
      <w:ins w:id="65" w:author="Ben" w:date="2016-02-25T16:39:00Z">
        <w:r w:rsidR="007E6360">
          <w:t xml:space="preserve"> </w:t>
        </w:r>
        <w:r w:rsidR="007E6360">
          <w:fldChar w:fldCharType="begin" w:fldLock="1"/>
        </w:r>
      </w:ins>
      <w:r w:rsidR="007E6360">
        <w:instrText>ADDIN CSL_CITATION { "citationItems" : [ { "id" : "ITEM-1", "itemData" : { "abstract" : "Recent technological and methodological advances in the field of imaging spectroscopy (or hyperspectral imaging) make possible new approaches to studying regional ecosystem processes and structure. We use Earth Observing-1 Hyperion satellite hyperspectral imagery to test our ability to identify tree species in a lowland Peruvian Amazon forest, and to investigate seasonal variation in species detections related to phenology. We obtained four images from 2006\u20132008, and used them to spectrally differentiate crowns of 42 individual trees of 5 taxa using linear discriminant analysis. Temporal variation of tree spectra was assessed using three methods, based on 1) position of spectra in a two-dimensional canonical variable space, 2) a broadband, multispectral dataset derived from sets of narrow bands identified as informative to spectrally separate taxa, and 3) narrow band vegetation indices (photochemical reflectance index and anthocyanin reflectance index) sensitive to leaf pigments. We obtained high classification success with a reduced set of trees (28 individuals) whose crowns were well represented on Hyperion 30 m resolution pixels. Temporal variability of spectra was confirmed by each of the three methods employed. Understanding seasonality of spectral characteristics of tropical tree crowns has implications in spectral based multi-seasonal species mapping and studying ecosystem processes.", "author" : [ { "dropping-particle" : "", "family" : "Papes", "given" : "M", "non-dropping-particle" : "", "parse-names" : false, "suffix" : "" }, { "dropping-particle" : "", "family" : "Tupayachi", "given" : "R", "non-dropping-particle" : "", "parse-names" : false, "suffix" : "" }, { "dropping-particle" : "", "family" : "Martinez", "given" : "P", "non-dropping-particle" : "", "parse-names" : false, "suffix" : "" }, { "dropping-particle" : "", "family" : "Townsend Peterson", "given" : "A", "non-dropping-particle" : "", "parse-names" : false, "suffix" : "" }, { "dropping-particle" : "", "family" : "Asner", "given" : "G P", "non-dropping-particle" : "", "parse-names" : false, "suffix" : "" }, { "dropping-particle" : "", "family" : "Powell", "given" : "G V N", "non-dropping-particle" : "", "parse-names" : false, "suffix" : "" } ], "container-title" : "IEEE Journal of Selected Topics in Applies Earth Observations and Remote Sensing", "id" : "ITEM-1", "issue" : "2", "issued" : { "date-parts" : [ [ "2013" ] ] }, "page" : "339-350", "title" : "Seasonal variation in spectral signatures of five general of rainforest trees", "type" : "article-journal", "volume" : "6" }, "uris" : [ "http://www.mendeley.com/documents/?uuid=76a4b8ec-be37-4de5-bd57-afafecc03c7b" ] } ], "mendeley" : { "formattedCitation" : "(Papes et al. 2013)", "plainTextFormattedCitation" : "(Papes et al. 2013)" }, "properties" : { "noteIndex" : 0 }, "schema" : "https://github.com/citation-style-language/schema/raw/master/csl-citation.json" }</w:instrText>
      </w:r>
      <w:r w:rsidR="007E6360">
        <w:fldChar w:fldCharType="separate"/>
      </w:r>
      <w:r w:rsidR="007E6360" w:rsidRPr="007E6360">
        <w:rPr>
          <w:noProof/>
        </w:rPr>
        <w:t>(Papes et al. 2013)</w:t>
      </w:r>
      <w:ins w:id="66" w:author="Ben" w:date="2016-02-25T16:39:00Z">
        <w:r w:rsidR="007E6360">
          <w:fldChar w:fldCharType="end"/>
        </w:r>
      </w:ins>
      <w:r>
        <w:t>. Wh</w:t>
      </w:r>
      <w:ins w:id="67" w:author="Ben" w:date="2016-02-25T16:34:00Z">
        <w:r w:rsidR="007E6360">
          <w:t>ile</w:t>
        </w:r>
      </w:ins>
      <w:del w:id="68" w:author="Ben" w:date="2016-02-25T16:34:00Z">
        <w:r w:rsidDel="007E6360">
          <w:delText>y</w:delText>
        </w:r>
      </w:del>
      <w:r>
        <w:t xml:space="preserve"> supervised methods are often more accurate than unsupervised methods, the need for training data can be difficult in sparse</w:t>
      </w:r>
      <w:ins w:id="69" w:author="Ben" w:date="2016-02-25T16:34:00Z">
        <w:r w:rsidR="007E6360">
          <w:t>ly</w:t>
        </w:r>
      </w:ins>
      <w:r>
        <w:t xml:space="preserve"> sampled ecological landscapes.</w:t>
      </w:r>
    </w:p>
    <w:p w14:paraId="72E01B3F" w14:textId="26C60450" w:rsidR="00000D72" w:rsidRDefault="00D443D8">
      <w:pPr>
        <w:rPr>
          <w:b/>
        </w:rPr>
      </w:pPr>
      <w:r>
        <w:rPr>
          <w:b/>
        </w:rPr>
        <w:t xml:space="preserve">Example – Creating a </w:t>
      </w:r>
      <w:r w:rsidR="008E2167">
        <w:rPr>
          <w:b/>
        </w:rPr>
        <w:t xml:space="preserve">Vegetation </w:t>
      </w:r>
      <w:r>
        <w:rPr>
          <w:b/>
        </w:rPr>
        <w:t>Map of the Whetstone Savanna</w:t>
      </w:r>
    </w:p>
    <w:p w14:paraId="2686D0D6" w14:textId="2E90F664" w:rsidR="009723D8" w:rsidRDefault="005D06D4" w:rsidP="009723D8">
      <w:pPr>
        <w:spacing w:before="240"/>
      </w:pPr>
      <w:r>
        <w:rPr>
          <w:i/>
        </w:rPr>
        <w:t xml:space="preserve">Methods – </w:t>
      </w:r>
      <w:r w:rsidR="00D443D8">
        <w:t xml:space="preserve">To illustrate some of the procedures for </w:t>
      </w:r>
      <w:r>
        <w:t>conducting vegetation mapping with UAVs we surveyed</w:t>
      </w:r>
      <w:r w:rsidR="00D443D8">
        <w:t xml:space="preserve"> the</w:t>
      </w:r>
      <w:r w:rsidR="00522980">
        <w:t xml:space="preserve"> Whetstone savanna, </w:t>
      </w:r>
      <w:r w:rsidR="00D443D8">
        <w:t xml:space="preserve">which is </w:t>
      </w:r>
      <w:r w:rsidR="00522980">
        <w:t xml:space="preserve">an upland prairie </w:t>
      </w:r>
      <w:r w:rsidR="00D443D8">
        <w:t xml:space="preserve">vernal pool </w:t>
      </w:r>
      <w:r w:rsidR="00522980">
        <w:t xml:space="preserve">site in Southern Oregon </w:t>
      </w:r>
      <w:r w:rsidR="00D443D8">
        <w:t xml:space="preserve">that is </w:t>
      </w:r>
      <w:r w:rsidR="00522980">
        <w:t>ma</w:t>
      </w:r>
      <w:r w:rsidR="00D443D8">
        <w:t xml:space="preserve">naged by The Nature Conservancy. </w:t>
      </w:r>
      <w:r w:rsidR="00522980">
        <w:t xml:space="preserve"> </w:t>
      </w:r>
      <w:r w:rsidR="008E2167">
        <w:t xml:space="preserve">We used images collected by recreationists that provided coverage of a 16-hectare </w:t>
      </w:r>
      <w:r w:rsidR="00BB163F">
        <w:t xml:space="preserve">(400 x 400 m) </w:t>
      </w:r>
      <w:r w:rsidR="008E2167">
        <w:t>region of</w:t>
      </w:r>
      <w:r w:rsidR="00522980">
        <w:t xml:space="preserve"> savanna </w:t>
      </w:r>
      <w:r w:rsidR="008E2167">
        <w:t>that consists of</w:t>
      </w:r>
      <w:r w:rsidR="00522980">
        <w:t xml:space="preserve"> a m</w:t>
      </w:r>
      <w:r w:rsidR="008E2167">
        <w:t>osaic of</w:t>
      </w:r>
      <w:r w:rsidR="00522980">
        <w:t xml:space="preserve"> vernal pools (swales) </w:t>
      </w:r>
      <w:r w:rsidR="008E2167">
        <w:t xml:space="preserve">that are </w:t>
      </w:r>
      <w:r w:rsidR="00522980">
        <w:t>separ</w:t>
      </w:r>
      <w:r w:rsidR="009723D8">
        <w:t>ated by hummocks,</w:t>
      </w:r>
      <w:r w:rsidR="00522980">
        <w:t xml:space="preserve"> hedges of</w:t>
      </w:r>
      <w:r w:rsidR="009723D8">
        <w:t xml:space="preserve"> buckbrush</w:t>
      </w:r>
      <w:r w:rsidR="00522980">
        <w:t xml:space="preserve"> </w:t>
      </w:r>
      <w:r w:rsidR="009723D8">
        <w:t>(</w:t>
      </w:r>
      <w:r w:rsidR="00522980" w:rsidRPr="009723D8">
        <w:rPr>
          <w:i/>
        </w:rPr>
        <w:t>Ceanoth</w:t>
      </w:r>
      <w:r w:rsidR="008E2167" w:rsidRPr="009723D8">
        <w:rPr>
          <w:i/>
        </w:rPr>
        <w:t xml:space="preserve">us </w:t>
      </w:r>
      <w:r w:rsidR="009723D8" w:rsidRPr="009723D8">
        <w:rPr>
          <w:i/>
        </w:rPr>
        <w:t>cuneatus</w:t>
      </w:r>
      <w:r w:rsidR="009723D8">
        <w:t>), and scattered Oregon oaks (</w:t>
      </w:r>
      <w:r w:rsidR="009723D8">
        <w:rPr>
          <w:i/>
        </w:rPr>
        <w:t>Quercus garryana</w:t>
      </w:r>
      <w:r w:rsidR="009723D8">
        <w:t>)</w:t>
      </w:r>
      <w:r w:rsidR="00522980">
        <w:t xml:space="preserve">. </w:t>
      </w:r>
      <w:r w:rsidR="009723D8">
        <w:t xml:space="preserve">Our goal was to generate a vegetation map of the </w:t>
      </w:r>
      <w:r>
        <w:t>region from an</w:t>
      </w:r>
      <w:r w:rsidR="009723D8">
        <w:t xml:space="preserve"> orthomosaic and DEM for the analysis of gene flow using landscape genetic methods. </w:t>
      </w:r>
    </w:p>
    <w:p w14:paraId="6F97FF8D" w14:textId="4F4D6DAE" w:rsidR="009723D8" w:rsidRDefault="009723D8">
      <w:r>
        <w:lastRenderedPageBreak/>
        <w:t xml:space="preserve">Recreationists flew a micro-UAV with an integrated camera (DJI Phantom Vision </w:t>
      </w:r>
      <w:r w:rsidR="00BB163F">
        <w:t xml:space="preserve">+ with a 14 megapixel camera mounted on a motion-stabilized gimbal) at 30 m elevation along 400 m transects that were spaced every 15 m. </w:t>
      </w:r>
      <w:commentRangeStart w:id="70"/>
      <w:r w:rsidR="00840306">
        <w:t xml:space="preserve">Camera mode was set to …. </w:t>
      </w:r>
      <w:commentRangeEnd w:id="70"/>
      <w:r w:rsidR="00840306">
        <w:rPr>
          <w:rStyle w:val="CommentReference"/>
        </w:rPr>
        <w:commentReference w:id="70"/>
      </w:r>
      <w:r w:rsidR="00105944">
        <w:t xml:space="preserve">The center-point of each transect was located using a hand-held GPS and used as the home location for each flight. </w:t>
      </w:r>
      <w:r w:rsidR="00BB163F">
        <w:t>Raw images (TIFF) were capt</w:t>
      </w:r>
      <w:r w:rsidR="00105944">
        <w:t>ured every 15 m along transects. The capture and processing of each image required 10 to 15 s. Consequently, sampling</w:t>
      </w:r>
      <w:r w:rsidR="00BB163F">
        <w:t xml:space="preserve"> the entire area required </w:t>
      </w:r>
      <w:r w:rsidR="004A20CD">
        <w:t xml:space="preserve">multiple flights and used </w:t>
      </w:r>
      <w:r w:rsidR="00BB163F">
        <w:t xml:space="preserve">eight to ten batteries </w:t>
      </w:r>
      <w:r w:rsidR="004A20CD">
        <w:t xml:space="preserve">for each of two sampling sessions that were conducted over a two-day period. </w:t>
      </w:r>
      <w:r w:rsidR="005D06D4">
        <w:t xml:space="preserve">All flights were conducted during the morning on partly-cloudy days with calm winds. </w:t>
      </w:r>
    </w:p>
    <w:p w14:paraId="5177D35B" w14:textId="63346E18" w:rsidR="00062003" w:rsidRDefault="00062003">
      <w:commentRangeStart w:id="71"/>
      <w:r>
        <w:t xml:space="preserve">We conducted georectification, orthomosaic, and DEM creation using AgiSoft Photoscan software (AgiSoft LLC). </w:t>
      </w:r>
    </w:p>
    <w:p w14:paraId="4B6E580B" w14:textId="46489C9D" w:rsidR="00062003" w:rsidRDefault="00062003" w:rsidP="00062003">
      <w:pPr>
        <w:pStyle w:val="ListParagraph"/>
        <w:numPr>
          <w:ilvl w:val="0"/>
          <w:numId w:val="8"/>
        </w:numPr>
      </w:pPr>
      <w:r>
        <w:t>Number of images used.</w:t>
      </w:r>
    </w:p>
    <w:p w14:paraId="1FB0375D" w14:textId="1E8FED18" w:rsidR="00062003" w:rsidRDefault="00062003" w:rsidP="00062003">
      <w:pPr>
        <w:pStyle w:val="ListParagraph"/>
        <w:numPr>
          <w:ilvl w:val="0"/>
          <w:numId w:val="8"/>
        </w:numPr>
      </w:pPr>
      <w:r>
        <w:t>Software settings</w:t>
      </w:r>
      <w:commentRangeEnd w:id="71"/>
      <w:r>
        <w:rPr>
          <w:rStyle w:val="CommentReference"/>
        </w:rPr>
        <w:commentReference w:id="71"/>
      </w:r>
    </w:p>
    <w:p w14:paraId="64FDCBDA" w14:textId="0F03F3D7" w:rsidR="006272B4" w:rsidRDefault="002F26D8" w:rsidP="003825D1">
      <w:pPr>
        <w:rPr>
          <w:ins w:id="72" w:author="Ben" w:date="2016-02-25T11:55:00Z"/>
        </w:rPr>
      </w:pPr>
      <w:r>
        <w:t xml:space="preserve">To classify our prairie landscape </w:t>
      </w:r>
      <w:ins w:id="73" w:author="Ben" w:date="2016-02-25T11:44:00Z">
        <w:r w:rsidR="006272B4">
          <w:t xml:space="preserve">we used </w:t>
        </w:r>
      </w:ins>
      <w:r w:rsidR="00AF23AF">
        <w:t xml:space="preserve">a kmeans classier on a </w:t>
      </w:r>
      <w:ins w:id="74" w:author="Ben" w:date="2016-02-25T11:44:00Z">
        <w:r w:rsidR="006272B4">
          <w:t xml:space="preserve">combination of </w:t>
        </w:r>
      </w:ins>
      <w:r w:rsidR="00AF23AF">
        <w:t xml:space="preserve">the </w:t>
      </w:r>
      <w:ins w:id="75" w:author="Ben" w:date="2016-02-25T11:44:00Z">
        <w:r w:rsidR="006272B4">
          <w:t>elevation</w:t>
        </w:r>
      </w:ins>
      <w:ins w:id="76" w:author="Ben" w:date="2016-02-25T11:58:00Z">
        <w:r w:rsidR="007A1615">
          <w:t xml:space="preserve"> (DEM)</w:t>
        </w:r>
      </w:ins>
      <w:ins w:id="77" w:author="Ben" w:date="2016-02-25T11:44:00Z">
        <w:r w:rsidR="006272B4">
          <w:t xml:space="preserve"> and spectral values to delineate </w:t>
        </w:r>
      </w:ins>
      <w:r w:rsidR="00AF23AF">
        <w:t>four classes</w:t>
      </w:r>
      <w:del w:id="78" w:author="Ben" w:date="2016-02-25T16:09:00Z">
        <w:r w:rsidR="00AF23AF" w:rsidDel="00AF23AF">
          <w:delText>.</w:delText>
        </w:r>
      </w:del>
      <w:r w:rsidR="00AF23AF">
        <w:t xml:space="preserve"> </w:t>
      </w:r>
      <w:ins w:id="79" w:author="Ben" w:date="2016-02-25T16:09:00Z">
        <w:r w:rsidR="00AF23AF">
          <w:t>(</w:t>
        </w:r>
      </w:ins>
      <w:ins w:id="80" w:author="Ben" w:date="2016-02-25T11:58:00Z">
        <w:r w:rsidR="007A1615">
          <w:t>trees, bushes, scale and hummock</w:t>
        </w:r>
      </w:ins>
      <w:ins w:id="81" w:author="Ben" w:date="2016-02-25T12:01:00Z">
        <w:r w:rsidR="007A1615">
          <w:t>)</w:t>
        </w:r>
      </w:ins>
      <w:ins w:id="82" w:author="Ben" w:date="2016-02-25T11:58:00Z">
        <w:r w:rsidR="007A1615">
          <w:t xml:space="preserve">. </w:t>
        </w:r>
      </w:ins>
      <w:ins w:id="83" w:author="Ben" w:date="2016-02-25T11:56:00Z">
        <w:r w:rsidR="007A1615">
          <w:t>We first separate</w:t>
        </w:r>
      </w:ins>
      <w:ins w:id="84" w:author="Ben" w:date="2016-02-25T11:58:00Z">
        <w:r w:rsidR="007A1615">
          <w:t>d</w:t>
        </w:r>
      </w:ins>
      <w:ins w:id="85" w:author="Ben" w:date="2016-02-25T11:56:00Z">
        <w:r w:rsidR="007A1615">
          <w:t xml:space="preserve"> the DEM into three classes (‘Tree’, </w:t>
        </w:r>
      </w:ins>
      <w:ins w:id="86" w:author="Ben" w:date="2016-02-25T11:57:00Z">
        <w:r w:rsidR="007A1615">
          <w:t>‘bush’, swale/hummock), and then separated the</w:t>
        </w:r>
      </w:ins>
      <w:ins w:id="87" w:author="Ben" w:date="2016-02-25T11:58:00Z">
        <w:r w:rsidR="007A1615">
          <w:t xml:space="preserve"> areas classified as </w:t>
        </w:r>
      </w:ins>
      <w:ins w:id="88" w:author="Ben" w:date="2016-02-25T11:57:00Z">
        <w:r w:rsidR="007A1615">
          <w:t>swale</w:t>
        </w:r>
      </w:ins>
      <w:ins w:id="89" w:author="Ben" w:date="2016-02-25T11:58:00Z">
        <w:r w:rsidR="007A1615">
          <w:t>/</w:t>
        </w:r>
      </w:ins>
      <w:ins w:id="90" w:author="Ben" w:date="2016-02-25T11:57:00Z">
        <w:r w:rsidR="007A1615">
          <w:t xml:space="preserve"> hummock</w:t>
        </w:r>
      </w:ins>
      <w:ins w:id="91" w:author="Ben" w:date="2016-02-25T12:01:00Z">
        <w:r w:rsidR="007A1615">
          <w:t xml:space="preserve"> in the DEM</w:t>
        </w:r>
      </w:ins>
      <w:ins w:id="92" w:author="Ben" w:date="2016-02-25T11:57:00Z">
        <w:r w:rsidR="007A1615">
          <w:t xml:space="preserve"> using the spectral values</w:t>
        </w:r>
      </w:ins>
      <w:ins w:id="93" w:author="Ben" w:date="2016-02-25T11:59:00Z">
        <w:r w:rsidR="007A1615">
          <w:t xml:space="preserve">. The resulting map (Figure X) has four classes and provides a high resolution habitat map based on the drone collected imagery. </w:t>
        </w:r>
      </w:ins>
      <w:r w:rsidR="00AF23AF">
        <w:t xml:space="preserve">For the greatest clarity, we include the R scripts in Appendix 1 to facilitate further adoption of these tools. </w:t>
      </w:r>
      <w:r w:rsidR="00AF23AF">
        <w:rPr>
          <w:color w:val="1155CC"/>
          <w:u w:val="single"/>
        </w:rPr>
        <w:t>h</w:t>
      </w:r>
      <w:del w:id="94" w:author="Ben" w:date="2016-02-25T11:45:00Z">
        <w:r w:rsidR="00AF23AF" w:rsidDel="006272B4">
          <w:fldChar w:fldCharType="begin"/>
        </w:r>
        <w:r w:rsidR="00AF23AF" w:rsidDel="006272B4">
          <w:delInstrText xml:space="preserve"> HYPERLINK "https://github.com/bw4sz/Drone/blob/master/Kmean.md" \h </w:delInstrText>
        </w:r>
        <w:r w:rsidR="00AF23AF" w:rsidDel="006272B4">
          <w:fldChar w:fldCharType="separate"/>
        </w:r>
        <w:r w:rsidR="00AF23AF" w:rsidDel="006272B4">
          <w:rPr>
            <w:color w:val="1155CC"/>
            <w:u w:val="single"/>
          </w:rPr>
          <w:delText>ttps://github.com/bw4sz/Drone/blob/master/Kmean.md</w:delText>
        </w:r>
        <w:r w:rsidR="00AF23AF" w:rsidDel="006272B4">
          <w:rPr>
            <w:color w:val="1155CC"/>
            <w:u w:val="single"/>
          </w:rPr>
          <w:fldChar w:fldCharType="end"/>
        </w:r>
      </w:del>
      <w:ins w:id="95" w:author="Ben" w:date="2016-02-25T11:45:00Z">
        <w:r w:rsidR="00AF23AF">
          <w:rPr>
            <w:color w:val="1155CC"/>
            <w:u w:val="single"/>
          </w:rPr>
          <w:t>ttps://github.com/bw4sz/Drone/blob/</w:t>
        </w:r>
        <w:commentRangeStart w:id="96"/>
        <w:r w:rsidR="00AF23AF">
          <w:rPr>
            <w:color w:val="1155CC"/>
            <w:u w:val="single"/>
          </w:rPr>
          <w:t>master</w:t>
        </w:r>
      </w:ins>
      <w:commentRangeEnd w:id="96"/>
      <w:ins w:id="97" w:author="Ben" w:date="2016-02-25T11:55:00Z">
        <w:r w:rsidR="00AF23AF">
          <w:rPr>
            <w:rStyle w:val="CommentReference"/>
          </w:rPr>
          <w:commentReference w:id="96"/>
        </w:r>
      </w:ins>
      <w:ins w:id="98" w:author="Ben" w:date="2016-02-25T11:45:00Z">
        <w:r w:rsidR="00AF23AF">
          <w:rPr>
            <w:color w:val="1155CC"/>
            <w:u w:val="single"/>
          </w:rPr>
          <w:t>/Kmean.md</w:t>
        </w:r>
      </w:ins>
      <w:ins w:id="99" w:author="Ben" w:date="2016-02-25T11:44:00Z">
        <w:r w:rsidR="00AF23AF">
          <w:rPr>
            <w:color w:val="1155CC"/>
            <w:u w:val="single"/>
          </w:rPr>
          <w:t xml:space="preserve">. </w:t>
        </w:r>
      </w:ins>
      <w:ins w:id="100" w:author="Ben" w:date="2016-02-25T11:49:00Z">
        <w:r w:rsidR="00AF23AF">
          <w:t xml:space="preserve"> </w:t>
        </w:r>
      </w:ins>
    </w:p>
    <w:p w14:paraId="13211C61" w14:textId="46A038D3" w:rsidR="006272B4" w:rsidRDefault="006272B4" w:rsidP="006474CA">
      <w:pPr>
        <w:jc w:val="center"/>
        <w:rPr>
          <w:color w:val="1155CC"/>
        </w:rPr>
      </w:pPr>
    </w:p>
    <w:p w14:paraId="71B3A77F" w14:textId="2000324C" w:rsidR="006474CA" w:rsidRDefault="006474CA" w:rsidP="006474CA">
      <w:pPr>
        <w:rPr>
          <w:color w:val="1155CC"/>
        </w:rPr>
      </w:pPr>
      <w:r>
        <w:rPr>
          <w:noProof/>
          <w:color w:val="1155CC"/>
        </w:rPr>
        <w:lastRenderedPageBreak/>
        <w:drawing>
          <wp:inline distT="0" distB="0" distL="0" distR="0" wp14:anchorId="42964D13" wp14:editId="5375E6B2">
            <wp:extent cx="5943600" cy="46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bitat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6E4AD291" w14:textId="77777777" w:rsidR="006474CA" w:rsidRPr="006474CA" w:rsidDel="006272B4" w:rsidRDefault="006474CA" w:rsidP="006474CA">
      <w:pPr>
        <w:jc w:val="center"/>
        <w:rPr>
          <w:del w:id="101" w:author="Ben" w:date="2016-02-25T11:55:00Z"/>
          <w:color w:val="1155CC"/>
        </w:rPr>
      </w:pPr>
    </w:p>
    <w:p w14:paraId="5BCE6075" w14:textId="77777777" w:rsidR="00F10960" w:rsidRDefault="002F26D8">
      <w:r w:rsidRPr="008B3A8E">
        <w:rPr>
          <w:i/>
        </w:rPr>
        <w:t>Results</w:t>
      </w:r>
      <w:r w:rsidR="008B3A8E">
        <w:rPr>
          <w:i/>
        </w:rPr>
        <w:t xml:space="preserve"> and Discussion – </w:t>
      </w:r>
      <w:commentRangeStart w:id="102"/>
      <w:r w:rsidR="008B3A8E">
        <w:t xml:space="preserve">The </w:t>
      </w:r>
      <w:commentRangeEnd w:id="102"/>
      <w:r w:rsidR="00062003">
        <w:rPr>
          <w:rStyle w:val="CommentReference"/>
        </w:rPr>
        <w:commentReference w:id="102"/>
      </w:r>
    </w:p>
    <w:p w14:paraId="17A68906" w14:textId="2BD66655" w:rsidR="00000D72" w:rsidRDefault="00F10960">
      <w:r w:rsidRPr="00F10960">
        <w:t xml:space="preserve"> </w:t>
      </w:r>
      <w:r>
        <w:t xml:space="preserve">It is also possible to utilize spectra in the infrared range to obtain unique spectral profiles for some plant species (e.g., diagnosing plant disease </w:t>
      </w:r>
      <w:hyperlink r:id="rId11" w:history="1">
        <w:r w:rsidR="00F54A79" w:rsidRPr="00DF5859">
          <w:rPr>
            <w:rStyle w:val="Hyperlink"/>
          </w:rPr>
          <w:t>http://www.ncbi.nlm.nih.gov/pmc/articles/PMC4283508/</w:t>
        </w:r>
      </w:hyperlink>
      <w:r>
        <w:t>).</w:t>
      </w:r>
    </w:p>
    <w:p w14:paraId="4ACBAE04" w14:textId="1FD4B8BC" w:rsidR="00F54A79" w:rsidRDefault="00F54A79" w:rsidP="00F54A79">
      <w:pPr>
        <w:pStyle w:val="ListParagraph"/>
        <w:numPr>
          <w:ilvl w:val="0"/>
          <w:numId w:val="8"/>
        </w:numPr>
      </w:pPr>
      <w:r>
        <w:t>Phenological surveys.</w:t>
      </w:r>
    </w:p>
    <w:p w14:paraId="46B16DF9" w14:textId="162B31C1" w:rsidR="00F54A79" w:rsidRPr="008B3A8E" w:rsidRDefault="00F54A79" w:rsidP="00F54A79">
      <w:pPr>
        <w:pStyle w:val="ListParagraph"/>
        <w:numPr>
          <w:ilvl w:val="0"/>
          <w:numId w:val="8"/>
        </w:numPr>
      </w:pPr>
      <w:r>
        <w:t>Documenting changes in vegetation distributions, disturbance, success of restoration efforts, etc.</w:t>
      </w:r>
    </w:p>
    <w:p w14:paraId="7541A440" w14:textId="2785522F" w:rsidR="00000D72" w:rsidRPr="008B3A8E" w:rsidRDefault="002F26D8">
      <w:r w:rsidRPr="008B3A8E">
        <w:rPr>
          <w:i/>
        </w:rPr>
        <w:t>Conclusions</w:t>
      </w:r>
      <w:r w:rsidR="008B3A8E">
        <w:rPr>
          <w:i/>
        </w:rPr>
        <w:t xml:space="preserve"> – </w:t>
      </w:r>
      <w:r w:rsidR="008B3A8E">
        <w:t xml:space="preserve">The </w:t>
      </w:r>
    </w:p>
    <w:p w14:paraId="7247133F" w14:textId="77777777" w:rsidR="00000D72" w:rsidRDefault="00000D72"/>
    <w:p w14:paraId="0D1773F6" w14:textId="57C85DB0" w:rsidR="00EE293D" w:rsidRDefault="00EE293D">
      <w:r>
        <w:br w:type="page"/>
      </w:r>
    </w:p>
    <w:p w14:paraId="3CBF010E" w14:textId="1A0022A3" w:rsidR="00EE293D" w:rsidRDefault="00EE293D">
      <w:r>
        <w:lastRenderedPageBreak/>
        <w:t>Literature Cited</w:t>
      </w:r>
    </w:p>
    <w:p w14:paraId="57B8183A" w14:textId="6790DEC6" w:rsidR="007E6360" w:rsidRPr="007E6360" w:rsidRDefault="0095752A" w:rsidP="007E6360">
      <w:pPr>
        <w:widowControl w:val="0"/>
        <w:autoSpaceDE w:val="0"/>
        <w:autoSpaceDN w:val="0"/>
        <w:adjustRightInd w:val="0"/>
        <w:spacing w:line="240" w:lineRule="auto"/>
        <w:ind w:left="480" w:hanging="480"/>
        <w:rPr>
          <w:rFonts w:cs="Times New Roman"/>
          <w:noProof/>
          <w:szCs w:val="24"/>
        </w:rPr>
      </w:pPr>
      <w:ins w:id="103" w:author="Ben" w:date="2016-02-25T16:21:00Z">
        <w:r>
          <w:fldChar w:fldCharType="begin" w:fldLock="1"/>
        </w:r>
        <w:r>
          <w:instrText xml:space="preserve">ADDIN Mendeley Bibliography CSL_BIBLIOGRAPHY </w:instrText>
        </w:r>
      </w:ins>
      <w:r>
        <w:fldChar w:fldCharType="separate"/>
      </w:r>
      <w:r w:rsidR="007E6360" w:rsidRPr="007E6360">
        <w:rPr>
          <w:rFonts w:cs="Times New Roman"/>
          <w:noProof/>
          <w:szCs w:val="24"/>
        </w:rPr>
        <w:t>Dandois, J. P., and E. C. Ellis. 2010. Remote Sensing of Vegetation Structure Using Computer Vision. Remote Sensing 2:1157–1176.</w:t>
      </w:r>
    </w:p>
    <w:p w14:paraId="4C8644B5" w14:textId="77777777" w:rsidR="007E6360" w:rsidRPr="007E6360" w:rsidRDefault="007E6360" w:rsidP="007E6360">
      <w:pPr>
        <w:widowControl w:val="0"/>
        <w:autoSpaceDE w:val="0"/>
        <w:autoSpaceDN w:val="0"/>
        <w:adjustRightInd w:val="0"/>
        <w:spacing w:line="240" w:lineRule="auto"/>
        <w:ind w:left="480" w:hanging="480"/>
        <w:rPr>
          <w:rFonts w:cs="Times New Roman"/>
          <w:noProof/>
          <w:szCs w:val="24"/>
        </w:rPr>
      </w:pPr>
      <w:r w:rsidRPr="007E6360">
        <w:rPr>
          <w:rFonts w:cs="Times New Roman"/>
          <w:noProof/>
          <w:szCs w:val="24"/>
        </w:rPr>
        <w:t>Elith, J., J. R. Leathwick, and T. Hastie. 2008. A working guide to boosted regression trees. The Journal of animal ecology 77:802–13.</w:t>
      </w:r>
    </w:p>
    <w:p w14:paraId="5606B336" w14:textId="77777777" w:rsidR="007E6360" w:rsidRPr="007E6360" w:rsidRDefault="007E6360" w:rsidP="007E6360">
      <w:pPr>
        <w:widowControl w:val="0"/>
        <w:autoSpaceDE w:val="0"/>
        <w:autoSpaceDN w:val="0"/>
        <w:adjustRightInd w:val="0"/>
        <w:spacing w:line="240" w:lineRule="auto"/>
        <w:ind w:left="480" w:hanging="480"/>
        <w:rPr>
          <w:rFonts w:cs="Times New Roman"/>
          <w:noProof/>
          <w:szCs w:val="24"/>
        </w:rPr>
      </w:pPr>
      <w:r w:rsidRPr="007E6360">
        <w:rPr>
          <w:rFonts w:cs="Times New Roman"/>
          <w:noProof/>
          <w:szCs w:val="24"/>
        </w:rPr>
        <w:t>Guisan, A., A. Guisan, N. E. Zimmermann, and N. E. Zimmermann. 2000. Predictive habitat distribution models in ecology. Ecological Modelling 135:147–186.</w:t>
      </w:r>
    </w:p>
    <w:p w14:paraId="5A160831" w14:textId="77777777" w:rsidR="007E6360" w:rsidRPr="007E6360" w:rsidRDefault="007E6360" w:rsidP="007E6360">
      <w:pPr>
        <w:widowControl w:val="0"/>
        <w:autoSpaceDE w:val="0"/>
        <w:autoSpaceDN w:val="0"/>
        <w:adjustRightInd w:val="0"/>
        <w:spacing w:line="240" w:lineRule="auto"/>
        <w:ind w:left="480" w:hanging="480"/>
        <w:rPr>
          <w:noProof/>
        </w:rPr>
      </w:pPr>
      <w:r w:rsidRPr="007E6360">
        <w:rPr>
          <w:rFonts w:cs="Times New Roman"/>
          <w:noProof/>
          <w:szCs w:val="24"/>
        </w:rPr>
        <w:t>Papes, M., R. Tupayachi, P. Martinez, A. Townsend Peterson, G. P. Asner, and G. V. N. Powell. 2013. Seasonal variation in spectral signatures of five general of rainforest trees. IEEE Journal of Selected Topics in Applies Earth Observations and Remote Sensing 6:339–350.</w:t>
      </w:r>
    </w:p>
    <w:p w14:paraId="07DF44DB" w14:textId="77777777" w:rsidR="007E6360" w:rsidRDefault="0095752A">
      <w:pPr>
        <w:rPr>
          <w:ins w:id="104" w:author="Ben" w:date="2016-02-25T16:39:00Z"/>
        </w:rPr>
      </w:pPr>
      <w:ins w:id="105" w:author="Ben" w:date="2016-02-25T16:21:00Z">
        <w:r>
          <w:fldChar w:fldCharType="end"/>
        </w:r>
      </w:ins>
    </w:p>
    <w:p w14:paraId="069840F1" w14:textId="7C123D39" w:rsidR="00A1483C" w:rsidRDefault="007E6360">
      <w:ins w:id="106" w:author="Ben" w:date="2016-02-25T16:39:00Z">
        <w:r>
          <w:rPr>
            <w:rFonts w:ascii="Arial" w:hAnsi="Arial" w:cs="Arial"/>
            <w:color w:val="222222"/>
            <w:sz w:val="20"/>
            <w:szCs w:val="20"/>
            <w:shd w:val="clear" w:color="auto" w:fill="FFFFFF"/>
          </w:rPr>
          <w:t>Pielou, Evelyn C.</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interpretation of ecological data: a primer on classification and ordination</w:t>
        </w:r>
        <w:r>
          <w:rPr>
            <w:rFonts w:ascii="Arial" w:hAnsi="Arial" w:cs="Arial"/>
            <w:color w:val="222222"/>
            <w:sz w:val="20"/>
            <w:szCs w:val="20"/>
            <w:shd w:val="clear" w:color="auto" w:fill="FFFFFF"/>
          </w:rPr>
          <w:t>. John Wiley &amp; Sons, 1984.</w:t>
        </w:r>
      </w:ins>
      <w:del w:id="107" w:author="Ben" w:date="2016-02-25T16:21:00Z">
        <w:r w:rsidR="00A1483C" w:rsidDel="0095752A">
          <w:br w:type="page"/>
        </w:r>
      </w:del>
    </w:p>
    <w:p w14:paraId="041A132B" w14:textId="6FFFB5DC" w:rsidR="00EE293D" w:rsidRDefault="00A1483C">
      <w:r>
        <w:lastRenderedPageBreak/>
        <w:t xml:space="preserve">Figures and appendices. </w:t>
      </w:r>
    </w:p>
    <w:p w14:paraId="3FF0B83A" w14:textId="10D853ED" w:rsidR="00A1483C" w:rsidRDefault="00A1483C">
      <w:r>
        <w:br w:type="page"/>
      </w:r>
    </w:p>
    <w:p w14:paraId="5618702E" w14:textId="77777777" w:rsidR="00A1483C" w:rsidRDefault="00A1483C"/>
    <w:p w14:paraId="029480B0" w14:textId="77777777" w:rsidR="00A1483C" w:rsidRDefault="00A1483C"/>
    <w:p w14:paraId="1619899A" w14:textId="22615D73" w:rsidR="00A1483C" w:rsidRDefault="00A1483C">
      <w:r>
        <w:rPr>
          <w:noProof/>
        </w:rPr>
        <w:drawing>
          <wp:inline distT="0" distB="0" distL="0" distR="0" wp14:anchorId="524E0936" wp14:editId="721FCC93">
            <wp:extent cx="5586696" cy="291139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15" cy="2924640"/>
                    </a:xfrm>
                    <a:prstGeom prst="rect">
                      <a:avLst/>
                    </a:prstGeom>
                    <a:noFill/>
                  </pic:spPr>
                </pic:pic>
              </a:graphicData>
            </a:graphic>
          </wp:inline>
        </w:drawing>
      </w:r>
    </w:p>
    <w:p w14:paraId="48F8204F" w14:textId="77777777" w:rsidR="00A1483C" w:rsidRDefault="00A1483C"/>
    <w:p w14:paraId="31C9C906" w14:textId="2531CAA4" w:rsidR="00A1483C" w:rsidRDefault="00A1483C">
      <w:r>
        <w:br w:type="page"/>
      </w:r>
    </w:p>
    <w:p w14:paraId="0237B8CB" w14:textId="77777777" w:rsidR="00A1483C" w:rsidRDefault="00A1483C"/>
    <w:p w14:paraId="2EB8F49A" w14:textId="77777777" w:rsidR="00A1483C" w:rsidRDefault="00A1483C"/>
    <w:p w14:paraId="088C7BE9" w14:textId="245282C4" w:rsidR="00A1483C" w:rsidRDefault="00A1483C">
      <w:r>
        <w:rPr>
          <w:noProof/>
        </w:rPr>
        <w:drawing>
          <wp:inline distT="0" distB="0" distL="0" distR="0" wp14:anchorId="7F1F711E" wp14:editId="2112D731">
            <wp:extent cx="5848269" cy="35687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8544" cy="3587213"/>
                    </a:xfrm>
                    <a:prstGeom prst="rect">
                      <a:avLst/>
                    </a:prstGeom>
                    <a:noFill/>
                  </pic:spPr>
                </pic:pic>
              </a:graphicData>
            </a:graphic>
          </wp:inline>
        </w:drawing>
      </w:r>
    </w:p>
    <w:p w14:paraId="6AD639FB" w14:textId="5473CB99" w:rsidR="00A1483C" w:rsidRDefault="00A1483C">
      <w:r>
        <w:br w:type="page"/>
      </w:r>
    </w:p>
    <w:p w14:paraId="79569567" w14:textId="77777777" w:rsidR="00A1483C" w:rsidRDefault="00A1483C"/>
    <w:p w14:paraId="09AE950B" w14:textId="77777777" w:rsidR="00A1483C" w:rsidRDefault="00A1483C"/>
    <w:p w14:paraId="09988DF5" w14:textId="1993B510" w:rsidR="00A1483C" w:rsidRDefault="00A1483C">
      <w:r>
        <w:rPr>
          <w:noProof/>
        </w:rPr>
        <w:drawing>
          <wp:inline distT="0" distB="0" distL="0" distR="0" wp14:anchorId="671145C5" wp14:editId="17C88405">
            <wp:extent cx="5840487" cy="42335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8959" cy="4261481"/>
                    </a:xfrm>
                    <a:prstGeom prst="rect">
                      <a:avLst/>
                    </a:prstGeom>
                    <a:noFill/>
                  </pic:spPr>
                </pic:pic>
              </a:graphicData>
            </a:graphic>
          </wp:inline>
        </w:drawing>
      </w:r>
    </w:p>
    <w:p w14:paraId="027D693F" w14:textId="77777777" w:rsidR="00A1483C" w:rsidRDefault="00A1483C"/>
    <w:p w14:paraId="63ED27D1" w14:textId="77777777" w:rsidR="00A1483C" w:rsidRDefault="00A1483C"/>
    <w:sectPr w:rsidR="00A1483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w:date="2016-02-25T11:19:00Z" w:initials="B">
    <w:p w14:paraId="23C5B926" w14:textId="4B28D78E" w:rsidR="00963265" w:rsidRDefault="00963265">
      <w:pPr>
        <w:pStyle w:val="CommentText"/>
      </w:pPr>
      <w:r>
        <w:rPr>
          <w:rStyle w:val="CommentReference"/>
        </w:rPr>
        <w:annotationRef/>
      </w:r>
      <w:r>
        <w:t>I might caution against this, since the regulations are bound to change so quickly. I might stick to what is possible given the technology and not present any legal advice.</w:t>
      </w:r>
    </w:p>
  </w:comment>
  <w:comment w:id="1" w:author="Ben" w:date="2016-02-25T11:21:00Z" w:initials="B">
    <w:p w14:paraId="3D066DC5" w14:textId="3F647C5A" w:rsidR="00963265" w:rsidRDefault="00963265">
      <w:pPr>
        <w:pStyle w:val="CommentText"/>
      </w:pPr>
      <w:r>
        <w:rPr>
          <w:rStyle w:val="CommentReference"/>
        </w:rPr>
        <w:annotationRef/>
      </w:r>
      <w:r>
        <w:t xml:space="preserve">That was remarkably precise and well written. </w:t>
      </w:r>
    </w:p>
  </w:comment>
  <w:comment w:id="8" w:author="Ben" w:date="2016-02-25T11:22:00Z" w:initials="B">
    <w:p w14:paraId="7214FE7D" w14:textId="4B022D40" w:rsidR="00963265" w:rsidRDefault="00963265">
      <w:pPr>
        <w:pStyle w:val="CommentText"/>
      </w:pPr>
      <w:r>
        <w:rPr>
          <w:rStyle w:val="CommentReference"/>
        </w:rPr>
        <w:annotationRef/>
      </w:r>
      <w:r>
        <w:t xml:space="preserve">Let’s try to be consistent, given the journal would the colloquial ‘drones’ be okay? </w:t>
      </w:r>
    </w:p>
  </w:comment>
  <w:comment w:id="9" w:author="Ben" w:date="2016-02-25T11:23:00Z" w:initials="B">
    <w:p w14:paraId="2D8EDCF9" w14:textId="6B42AA0B" w:rsidR="00963265" w:rsidRDefault="00963265">
      <w:pPr>
        <w:pStyle w:val="CommentText"/>
      </w:pPr>
      <w:r>
        <w:rPr>
          <w:rStyle w:val="CommentReference"/>
        </w:rPr>
        <w:annotationRef/>
      </w:r>
      <w:r>
        <w:t xml:space="preserve">I would be wary of this, but I can understand why you’ve included it. Up to you. </w:t>
      </w:r>
    </w:p>
  </w:comment>
  <w:comment w:id="10" w:author="Ben" w:date="2016-02-25T11:25:00Z" w:initials="B">
    <w:p w14:paraId="711B4389" w14:textId="596EA90D" w:rsidR="00963265" w:rsidRDefault="00963265">
      <w:pPr>
        <w:pStyle w:val="CommentText"/>
      </w:pPr>
      <w:r>
        <w:rPr>
          <w:rStyle w:val="CommentReference"/>
        </w:rPr>
        <w:annotationRef/>
      </w:r>
      <w:r>
        <w:t>I thought phenology has no plural?</w:t>
      </w:r>
    </w:p>
  </w:comment>
  <w:comment w:id="12" w:author="Ben" w:date="2016-02-25T11:27:00Z" w:initials="B">
    <w:p w14:paraId="3FF71D8E" w14:textId="2E0B396F" w:rsidR="00963265" w:rsidRDefault="00963265">
      <w:pPr>
        <w:pStyle w:val="CommentText"/>
      </w:pPr>
      <w:r>
        <w:rPr>
          <w:rStyle w:val="CommentReference"/>
        </w:rPr>
        <w:annotationRef/>
      </w:r>
      <w:r>
        <w:t>Perhaps you can make the comment (although it may conflict with the text further down), that collecting image quadrats may be another productive way moving forward. Certainly when we think about estimating flower abundances, unless there is an explicit reason to make a landscape map, I really think its overkill in most situations. Having the drone hover over specific locations and sample images can also help with georeferencing and circumvent the often cumbersome process of producing an orthomosiac, which I think should be avoided unless there is some compelling need?</w:t>
      </w:r>
    </w:p>
  </w:comment>
  <w:comment w:id="13" w:author="Mitchell Cruzan" w:date="2016-02-20T12:14:00Z" w:initials="MC">
    <w:p w14:paraId="72DB7817" w14:textId="58864885" w:rsidR="005A4C9A" w:rsidRDefault="005A4C9A">
      <w:pPr>
        <w:pStyle w:val="CommentText"/>
      </w:pPr>
      <w:r>
        <w:rPr>
          <w:rStyle w:val="CommentReference"/>
        </w:rPr>
        <w:annotationRef/>
      </w:r>
      <w:r>
        <w:t>Ben – edit and insert citations.</w:t>
      </w:r>
    </w:p>
    <w:p w14:paraId="25AE489D" w14:textId="77777777" w:rsidR="00AF23AF" w:rsidRDefault="00AF23AF">
      <w:pPr>
        <w:pStyle w:val="CommentText"/>
      </w:pPr>
    </w:p>
    <w:p w14:paraId="79C95332" w14:textId="7F1ABD6E" w:rsidR="00AF23AF" w:rsidRDefault="00AF23AF">
      <w:pPr>
        <w:pStyle w:val="CommentText"/>
      </w:pPr>
      <w:r>
        <w:t>So i would again want highlight that orthomosiac is a costly and challenging step that probably can be bypassed in a lot of cases. It was only because of Monica’s map that we wanted contiguous images?</w:t>
      </w:r>
    </w:p>
  </w:comment>
  <w:comment w:id="16" w:author="Ben" w:date="2016-02-25T16:12:00Z" w:initials="B">
    <w:p w14:paraId="3D087ADD" w14:textId="7DC22829" w:rsidR="00AF23AF" w:rsidRDefault="00AF23AF">
      <w:pPr>
        <w:pStyle w:val="CommentText"/>
      </w:pPr>
      <w:r>
        <w:rPr>
          <w:rStyle w:val="CommentReference"/>
        </w:rPr>
        <w:annotationRef/>
      </w:r>
      <w:r>
        <w:t>Technically the distortion is a pre-processing step.</w:t>
      </w:r>
    </w:p>
  </w:comment>
  <w:comment w:id="20" w:author="Ben" w:date="2016-02-25T16:26:00Z" w:initials="B">
    <w:p w14:paraId="5E41FF0F" w14:textId="0B21B92C" w:rsidR="0095752A" w:rsidRDefault="0095752A">
      <w:pPr>
        <w:pStyle w:val="CommentText"/>
      </w:pPr>
      <w:r>
        <w:rPr>
          <w:rStyle w:val="CommentReference"/>
        </w:rPr>
        <w:annotationRef/>
      </w:r>
      <w:r>
        <w:t>In general this the author that has been a leading force in ecology and should be cited throughout.</w:t>
      </w:r>
    </w:p>
  </w:comment>
  <w:comment w:id="32" w:author="Ben" w:date="2016-02-25T16:27:00Z" w:initials="B">
    <w:p w14:paraId="37264763" w14:textId="462CB38E" w:rsidR="0095752A" w:rsidRDefault="0095752A">
      <w:pPr>
        <w:pStyle w:val="CommentText"/>
      </w:pPr>
      <w:r>
        <w:rPr>
          <w:rStyle w:val="CommentReference"/>
        </w:rPr>
        <w:annotationRef/>
      </w:r>
      <w:r>
        <w:t xml:space="preserve">I haven’t been paying attention enough, but I think its safer to say our goal and our methods, rather than making this proscriptive. </w:t>
      </w:r>
    </w:p>
  </w:comment>
  <w:comment w:id="45" w:author="Ben" w:date="2016-02-25T16:30:00Z" w:initials="B">
    <w:p w14:paraId="0ED5DCBA" w14:textId="6C8696C1" w:rsidR="0095752A" w:rsidRDefault="0095752A">
      <w:pPr>
        <w:pStyle w:val="CommentText"/>
      </w:pPr>
      <w:r>
        <w:rPr>
          <w:rStyle w:val="CommentReference"/>
        </w:rPr>
        <w:annotationRef/>
      </w:r>
      <w:r>
        <w:t xml:space="preserve">Its not learning, per say, I think its safer to say supervised is a learning algorithm, because it has training data. </w:t>
      </w:r>
    </w:p>
  </w:comment>
  <w:comment w:id="70" w:author="Mitchell Cruzan" w:date="2016-02-20T13:04:00Z" w:initials="MC">
    <w:p w14:paraId="68758A3E" w14:textId="022C8FF6" w:rsidR="00840306" w:rsidRDefault="00840306">
      <w:pPr>
        <w:pStyle w:val="CommentText"/>
      </w:pPr>
      <w:r>
        <w:rPr>
          <w:rStyle w:val="CommentReference"/>
        </w:rPr>
        <w:annotationRef/>
      </w:r>
      <w:r>
        <w:t xml:space="preserve">Add info about white balance, etc. here. </w:t>
      </w:r>
    </w:p>
  </w:comment>
  <w:comment w:id="71" w:author="Mitchell Cruzan" w:date="2016-02-20T12:10:00Z" w:initials="MC">
    <w:p w14:paraId="12876965" w14:textId="72C8D101" w:rsidR="00062003" w:rsidRDefault="00062003">
      <w:pPr>
        <w:pStyle w:val="CommentText"/>
      </w:pPr>
      <w:r>
        <w:rPr>
          <w:rStyle w:val="CommentReference"/>
        </w:rPr>
        <w:annotationRef/>
      </w:r>
      <w:r>
        <w:t>To be finished by Brendan</w:t>
      </w:r>
    </w:p>
  </w:comment>
  <w:comment w:id="96" w:author="Ben" w:date="2016-02-25T11:55:00Z" w:initials="B">
    <w:p w14:paraId="610F5653" w14:textId="77777777" w:rsidR="00AF23AF" w:rsidRDefault="00AF23AF" w:rsidP="00AF23AF">
      <w:pPr>
        <w:pStyle w:val="CommentText"/>
      </w:pPr>
      <w:r>
        <w:rPr>
          <w:rStyle w:val="CommentReference"/>
        </w:rPr>
        <w:annotationRef/>
      </w:r>
      <w:r>
        <w:rPr>
          <w:rStyle w:val="CommentReference"/>
        </w:rPr>
        <w:t xml:space="preserve">I just went and cleaned this up. </w:t>
      </w:r>
    </w:p>
  </w:comment>
  <w:comment w:id="102" w:author="Mitchell Cruzan" w:date="2016-02-20T12:12:00Z" w:initials="MC">
    <w:p w14:paraId="25E74DAA" w14:textId="2485255A" w:rsidR="00062003" w:rsidRDefault="00062003">
      <w:pPr>
        <w:pStyle w:val="CommentText"/>
      </w:pPr>
      <w:r>
        <w:rPr>
          <w:rStyle w:val="CommentReference"/>
        </w:rPr>
        <w:annotationRef/>
      </w:r>
      <w:r w:rsidR="00840306">
        <w:t xml:space="preserve">Brendan - </w:t>
      </w:r>
      <w:r>
        <w:t>Add AgiSoft output</w:t>
      </w:r>
      <w:r w:rsidR="00840306">
        <w:t xml:space="preserve"> (pdfs)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C5B926" w15:done="0"/>
  <w15:commentEx w15:paraId="3D066DC5" w15:done="0"/>
  <w15:commentEx w15:paraId="7214FE7D" w15:done="0"/>
  <w15:commentEx w15:paraId="2D8EDCF9" w15:done="0"/>
  <w15:commentEx w15:paraId="711B4389" w15:done="0"/>
  <w15:commentEx w15:paraId="3FF71D8E" w15:done="0"/>
  <w15:commentEx w15:paraId="79C95332" w15:done="0"/>
  <w15:commentEx w15:paraId="3D087ADD" w15:done="0"/>
  <w15:commentEx w15:paraId="5E41FF0F" w15:done="0"/>
  <w15:commentEx w15:paraId="37264763" w15:done="0"/>
  <w15:commentEx w15:paraId="0ED5DCBA" w15:done="0"/>
  <w15:commentEx w15:paraId="68758A3E" w15:done="0"/>
  <w15:commentEx w15:paraId="12876965" w15:done="0"/>
  <w15:commentEx w15:paraId="610F5653" w15:done="0"/>
  <w15:commentEx w15:paraId="25E74D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9FA7B" w14:textId="77777777" w:rsidR="00C77A53" w:rsidRDefault="00C77A53" w:rsidP="003825D1">
      <w:pPr>
        <w:spacing w:after="0" w:line="240" w:lineRule="auto"/>
      </w:pPr>
      <w:r>
        <w:separator/>
      </w:r>
    </w:p>
  </w:endnote>
  <w:endnote w:type="continuationSeparator" w:id="0">
    <w:p w14:paraId="2DCB7FAB" w14:textId="77777777" w:rsidR="00C77A53" w:rsidRDefault="00C77A53" w:rsidP="0038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BE3E9" w14:textId="77777777" w:rsidR="00C77A53" w:rsidRDefault="00C77A53" w:rsidP="003825D1">
      <w:pPr>
        <w:spacing w:after="0" w:line="240" w:lineRule="auto"/>
      </w:pPr>
      <w:r>
        <w:separator/>
      </w:r>
    </w:p>
  </w:footnote>
  <w:footnote w:type="continuationSeparator" w:id="0">
    <w:p w14:paraId="1AB85C72" w14:textId="77777777" w:rsidR="00C77A53" w:rsidRDefault="00C77A53" w:rsidP="003825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1B2A"/>
    <w:multiLevelType w:val="hybridMultilevel"/>
    <w:tmpl w:val="90D27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04271"/>
    <w:multiLevelType w:val="multilevel"/>
    <w:tmpl w:val="4A8E8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3F52890"/>
    <w:multiLevelType w:val="hybridMultilevel"/>
    <w:tmpl w:val="F742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D42F2"/>
    <w:multiLevelType w:val="multilevel"/>
    <w:tmpl w:val="E50EC7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4735276"/>
    <w:multiLevelType w:val="hybridMultilevel"/>
    <w:tmpl w:val="7018BDE8"/>
    <w:lvl w:ilvl="0" w:tplc="8FC627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D3C4A"/>
    <w:multiLevelType w:val="multilevel"/>
    <w:tmpl w:val="5C023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A2959DB"/>
    <w:multiLevelType w:val="multilevel"/>
    <w:tmpl w:val="F43C2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B0D6CB3"/>
    <w:multiLevelType w:val="multilevel"/>
    <w:tmpl w:val="998AD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2"/>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rson w15:author="Mitchell Cruzan">
    <w15:presenceInfo w15:providerId="AD" w15:userId="S-1-5-21-1708537768-823518204-1801674531-25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72"/>
    <w:rsid w:val="00000D72"/>
    <w:rsid w:val="00016EE0"/>
    <w:rsid w:val="00027BD0"/>
    <w:rsid w:val="00062003"/>
    <w:rsid w:val="00082235"/>
    <w:rsid w:val="000B09A2"/>
    <w:rsid w:val="000B1B28"/>
    <w:rsid w:val="000D2BF9"/>
    <w:rsid w:val="000D4211"/>
    <w:rsid w:val="001012CC"/>
    <w:rsid w:val="00105944"/>
    <w:rsid w:val="001173EF"/>
    <w:rsid w:val="00145C0A"/>
    <w:rsid w:val="00162D75"/>
    <w:rsid w:val="001A476F"/>
    <w:rsid w:val="001C1FF5"/>
    <w:rsid w:val="001C60FF"/>
    <w:rsid w:val="0023340D"/>
    <w:rsid w:val="0026168B"/>
    <w:rsid w:val="0028140A"/>
    <w:rsid w:val="002D3E15"/>
    <w:rsid w:val="002E543E"/>
    <w:rsid w:val="002F26D8"/>
    <w:rsid w:val="00313BC9"/>
    <w:rsid w:val="003316EC"/>
    <w:rsid w:val="0034100C"/>
    <w:rsid w:val="0035411A"/>
    <w:rsid w:val="003825D1"/>
    <w:rsid w:val="003D1538"/>
    <w:rsid w:val="003D3B40"/>
    <w:rsid w:val="004570E9"/>
    <w:rsid w:val="004600B5"/>
    <w:rsid w:val="00480653"/>
    <w:rsid w:val="00497E89"/>
    <w:rsid w:val="004A20CD"/>
    <w:rsid w:val="004B33B6"/>
    <w:rsid w:val="004B79BB"/>
    <w:rsid w:val="00522980"/>
    <w:rsid w:val="005717DF"/>
    <w:rsid w:val="005A4C9A"/>
    <w:rsid w:val="005B70BE"/>
    <w:rsid w:val="005C0C43"/>
    <w:rsid w:val="005D06D4"/>
    <w:rsid w:val="00621183"/>
    <w:rsid w:val="006272B4"/>
    <w:rsid w:val="006474CA"/>
    <w:rsid w:val="00652D6B"/>
    <w:rsid w:val="006B2FBB"/>
    <w:rsid w:val="006B6D45"/>
    <w:rsid w:val="00703271"/>
    <w:rsid w:val="00740A3F"/>
    <w:rsid w:val="007474EA"/>
    <w:rsid w:val="007523FC"/>
    <w:rsid w:val="00781EA6"/>
    <w:rsid w:val="00782542"/>
    <w:rsid w:val="007A1615"/>
    <w:rsid w:val="007A17A2"/>
    <w:rsid w:val="007D37FA"/>
    <w:rsid w:val="007E6360"/>
    <w:rsid w:val="00813C18"/>
    <w:rsid w:val="00820243"/>
    <w:rsid w:val="00827A61"/>
    <w:rsid w:val="00836A04"/>
    <w:rsid w:val="00840306"/>
    <w:rsid w:val="00866C42"/>
    <w:rsid w:val="00893047"/>
    <w:rsid w:val="008B3A8E"/>
    <w:rsid w:val="008E2167"/>
    <w:rsid w:val="00902A0C"/>
    <w:rsid w:val="009221BB"/>
    <w:rsid w:val="00923480"/>
    <w:rsid w:val="00926B06"/>
    <w:rsid w:val="009558CD"/>
    <w:rsid w:val="0095752A"/>
    <w:rsid w:val="00963265"/>
    <w:rsid w:val="009723D8"/>
    <w:rsid w:val="00976F69"/>
    <w:rsid w:val="00A1483C"/>
    <w:rsid w:val="00A27BB3"/>
    <w:rsid w:val="00A3325A"/>
    <w:rsid w:val="00A710D6"/>
    <w:rsid w:val="00A80A38"/>
    <w:rsid w:val="00AB66D1"/>
    <w:rsid w:val="00AF23AF"/>
    <w:rsid w:val="00AF4D13"/>
    <w:rsid w:val="00B24ED9"/>
    <w:rsid w:val="00B27250"/>
    <w:rsid w:val="00B4215B"/>
    <w:rsid w:val="00B55ED6"/>
    <w:rsid w:val="00B72452"/>
    <w:rsid w:val="00BB163F"/>
    <w:rsid w:val="00BB3877"/>
    <w:rsid w:val="00C336F6"/>
    <w:rsid w:val="00C70341"/>
    <w:rsid w:val="00C77A53"/>
    <w:rsid w:val="00C9553C"/>
    <w:rsid w:val="00CD044B"/>
    <w:rsid w:val="00D20FC9"/>
    <w:rsid w:val="00D21426"/>
    <w:rsid w:val="00D37633"/>
    <w:rsid w:val="00D415E1"/>
    <w:rsid w:val="00D443D8"/>
    <w:rsid w:val="00D62E62"/>
    <w:rsid w:val="00DB3CB5"/>
    <w:rsid w:val="00DC421F"/>
    <w:rsid w:val="00DF5C4E"/>
    <w:rsid w:val="00E07C6C"/>
    <w:rsid w:val="00E71BD1"/>
    <w:rsid w:val="00EB0C35"/>
    <w:rsid w:val="00EB1AFE"/>
    <w:rsid w:val="00EB36EF"/>
    <w:rsid w:val="00EE12CB"/>
    <w:rsid w:val="00EE293D"/>
    <w:rsid w:val="00F0170D"/>
    <w:rsid w:val="00F10960"/>
    <w:rsid w:val="00F20243"/>
    <w:rsid w:val="00F20E47"/>
    <w:rsid w:val="00F54A79"/>
    <w:rsid w:val="00F65617"/>
    <w:rsid w:val="00F87B1B"/>
    <w:rsid w:val="00FC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7015"/>
  <w15:docId w15:val="{5ABDCC06-7C2C-4B83-BC62-676469BC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2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980"/>
    <w:rPr>
      <w:rFonts w:ascii="Segoe UI" w:hAnsi="Segoe UI" w:cs="Segoe UI"/>
      <w:sz w:val="18"/>
      <w:szCs w:val="18"/>
    </w:rPr>
  </w:style>
  <w:style w:type="paragraph" w:styleId="ListParagraph">
    <w:name w:val="List Paragraph"/>
    <w:basedOn w:val="Normal"/>
    <w:uiPriority w:val="34"/>
    <w:qFormat/>
    <w:rsid w:val="005C0C43"/>
    <w:pPr>
      <w:ind w:left="720"/>
      <w:contextualSpacing/>
    </w:pPr>
  </w:style>
  <w:style w:type="paragraph" w:styleId="CommentSubject">
    <w:name w:val="annotation subject"/>
    <w:basedOn w:val="CommentText"/>
    <w:next w:val="CommentText"/>
    <w:link w:val="CommentSubjectChar"/>
    <w:uiPriority w:val="99"/>
    <w:semiHidden/>
    <w:unhideWhenUsed/>
    <w:rsid w:val="00062003"/>
    <w:rPr>
      <w:b/>
      <w:bCs/>
    </w:rPr>
  </w:style>
  <w:style w:type="character" w:customStyle="1" w:styleId="CommentSubjectChar">
    <w:name w:val="Comment Subject Char"/>
    <w:basedOn w:val="CommentTextChar"/>
    <w:link w:val="CommentSubject"/>
    <w:uiPriority w:val="99"/>
    <w:semiHidden/>
    <w:rsid w:val="00062003"/>
    <w:rPr>
      <w:b/>
      <w:bCs/>
      <w:sz w:val="20"/>
      <w:szCs w:val="20"/>
    </w:rPr>
  </w:style>
  <w:style w:type="character" w:styleId="Hyperlink">
    <w:name w:val="Hyperlink"/>
    <w:basedOn w:val="DefaultParagraphFont"/>
    <w:uiPriority w:val="99"/>
    <w:unhideWhenUsed/>
    <w:rsid w:val="00F54A79"/>
    <w:rPr>
      <w:color w:val="0563C1" w:themeColor="hyperlink"/>
      <w:u w:val="single"/>
    </w:rPr>
  </w:style>
  <w:style w:type="paragraph" w:styleId="Header">
    <w:name w:val="header"/>
    <w:basedOn w:val="Normal"/>
    <w:link w:val="HeaderChar"/>
    <w:uiPriority w:val="99"/>
    <w:unhideWhenUsed/>
    <w:rsid w:val="00382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5D1"/>
  </w:style>
  <w:style w:type="paragraph" w:styleId="Footer">
    <w:name w:val="footer"/>
    <w:basedOn w:val="Normal"/>
    <w:link w:val="FooterChar"/>
    <w:uiPriority w:val="99"/>
    <w:unhideWhenUsed/>
    <w:rsid w:val="00382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5D1"/>
  </w:style>
  <w:style w:type="character" w:customStyle="1" w:styleId="apple-converted-space">
    <w:name w:val="apple-converted-space"/>
    <w:basedOn w:val="DefaultParagraphFont"/>
    <w:rsid w:val="00957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428350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CECD-36C1-4E05-8E66-710D5B1D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Cruzan</dc:creator>
  <cp:lastModifiedBy>Ben</cp:lastModifiedBy>
  <cp:revision>4</cp:revision>
  <dcterms:created xsi:type="dcterms:W3CDTF">2016-02-25T20:17:00Z</dcterms:created>
  <dcterms:modified xsi:type="dcterms:W3CDTF">2016-02-26T00:40:00Z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http://www.zotero.org/styles/journal-of-animal-ecology</vt:lpwstr>
  </property>
  <property fmtid="{D5CDD505-2E9C-101B-9397-08002B2CF9AE}" pid="16" name="Mendeley Recent Style Name 5_1">
    <vt:lpwstr>Journal of Animal Ecology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